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85DEE" w14:textId="5B576943" w:rsidR="00AB6B7A" w:rsidRDefault="003F3049" w:rsidP="003F3049">
      <w:pPr>
        <w:pStyle w:val="ListParagraph"/>
        <w:keepNext/>
        <w:keepLines/>
        <w:autoSpaceDE w:val="0"/>
        <w:autoSpaceDN w:val="0"/>
        <w:adjustRightInd w:val="0"/>
        <w:ind w:left="709"/>
        <w:jc w:val="both"/>
      </w:pPr>
      <w:r>
        <w:t xml:space="preserve">ПРАВИЛА ПРОВЕДЕНИЯ </w:t>
      </w:r>
      <w:r w:rsidRPr="00FA05AA">
        <w:t>КОНКУРС</w:t>
      </w:r>
      <w:r>
        <w:t>А</w:t>
      </w:r>
      <w:r w:rsidRPr="00FA05AA">
        <w:t xml:space="preserve"> </w:t>
      </w:r>
      <w:r w:rsidRPr="00FA05AA">
        <w:rPr>
          <w:lang w:val="en-US"/>
        </w:rPr>
        <w:t>A</w:t>
      </w:r>
      <w:r w:rsidRPr="00FA05AA">
        <w:t>-</w:t>
      </w:r>
      <w:r w:rsidRPr="00FA05AA">
        <w:rPr>
          <w:lang w:val="en-US"/>
        </w:rPr>
        <w:t>GEN</w:t>
      </w:r>
      <w:r w:rsidRPr="00FA05AA">
        <w:t xml:space="preserve"> (ПОКОЛЕНИЕ А)</w:t>
      </w:r>
    </w:p>
    <w:p w14:paraId="77CEEAA4" w14:textId="77777777" w:rsidR="002D115B" w:rsidRPr="00FA05AA" w:rsidRDefault="002D115B" w:rsidP="003F3049">
      <w:pPr>
        <w:pStyle w:val="ListParagraph"/>
        <w:keepNext/>
        <w:keepLines/>
        <w:autoSpaceDE w:val="0"/>
        <w:autoSpaceDN w:val="0"/>
        <w:adjustRightInd w:val="0"/>
        <w:ind w:left="709"/>
        <w:jc w:val="both"/>
      </w:pPr>
    </w:p>
    <w:p w14:paraId="04786FB2" w14:textId="05425017" w:rsidR="00AB6B7A" w:rsidRPr="00FA05AA" w:rsidRDefault="00AB6B7A" w:rsidP="00AB6B7A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b/>
          <w:sz w:val="24"/>
          <w:szCs w:val="24"/>
        </w:rPr>
        <w:t xml:space="preserve">Оригинальное название </w:t>
      </w:r>
      <w:r w:rsidR="00AE3D6A" w:rsidRPr="00FA05AA">
        <w:rPr>
          <w:rFonts w:ascii="Times New Roman" w:hAnsi="Times New Roman" w:cs="Times New Roman"/>
          <w:b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b/>
          <w:sz w:val="24"/>
          <w:szCs w:val="24"/>
        </w:rPr>
        <w:t>а:</w:t>
      </w:r>
      <w:r w:rsidRPr="00FA05AA">
        <w:rPr>
          <w:rFonts w:ascii="Times New Roman" w:hAnsi="Times New Roman" w:cs="Times New Roman"/>
          <w:sz w:val="24"/>
          <w:szCs w:val="24"/>
        </w:rPr>
        <w:t xml:space="preserve"> «</w:t>
      </w:r>
      <w:r w:rsidRPr="00FA05A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A05AA">
        <w:rPr>
          <w:rFonts w:ascii="Times New Roman" w:hAnsi="Times New Roman" w:cs="Times New Roman"/>
          <w:sz w:val="24"/>
          <w:szCs w:val="24"/>
        </w:rPr>
        <w:t>-</w:t>
      </w:r>
      <w:r w:rsidRPr="00FA05AA">
        <w:rPr>
          <w:rFonts w:ascii="Times New Roman" w:hAnsi="Times New Roman" w:cs="Times New Roman"/>
          <w:sz w:val="24"/>
          <w:szCs w:val="24"/>
          <w:lang w:val="en-US"/>
        </w:rPr>
        <w:t>GEN</w:t>
      </w:r>
      <w:r w:rsidR="008972CD" w:rsidRPr="00FA05AA">
        <w:rPr>
          <w:rFonts w:ascii="Times New Roman" w:hAnsi="Times New Roman" w:cs="Times New Roman"/>
          <w:sz w:val="24"/>
          <w:szCs w:val="24"/>
        </w:rPr>
        <w:t xml:space="preserve"> (Эй </w:t>
      </w:r>
      <w:proofErr w:type="gramStart"/>
      <w:r w:rsidR="008972CD" w:rsidRPr="00FA05AA">
        <w:rPr>
          <w:rFonts w:ascii="Times New Roman" w:hAnsi="Times New Roman" w:cs="Times New Roman"/>
          <w:sz w:val="24"/>
          <w:szCs w:val="24"/>
        </w:rPr>
        <w:t>Джен)</w:t>
      </w:r>
      <w:r w:rsidRPr="00FA05AA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Pr="00FA05AA"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1B61B949" w14:textId="5C0735E8" w:rsidR="00AB6B7A" w:rsidRPr="00FA05AA" w:rsidRDefault="00AB6B7A" w:rsidP="00AB6B7A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b/>
          <w:sz w:val="24"/>
          <w:szCs w:val="24"/>
        </w:rPr>
        <w:t xml:space="preserve">Название </w:t>
      </w:r>
      <w:r w:rsidR="00AE3D6A" w:rsidRPr="00FA05AA">
        <w:rPr>
          <w:rFonts w:ascii="Times New Roman" w:hAnsi="Times New Roman" w:cs="Times New Roman"/>
          <w:b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b/>
          <w:sz w:val="24"/>
          <w:szCs w:val="24"/>
        </w:rPr>
        <w:t>а на русском языке</w:t>
      </w:r>
      <w:r w:rsidRPr="00FA05AA">
        <w:rPr>
          <w:rFonts w:ascii="Times New Roman" w:hAnsi="Times New Roman" w:cs="Times New Roman"/>
          <w:sz w:val="24"/>
          <w:szCs w:val="24"/>
        </w:rPr>
        <w:t>: «*Поколение А».</w:t>
      </w:r>
    </w:p>
    <w:p w14:paraId="0F0DF326" w14:textId="1BABDDED" w:rsidR="00AB6B7A" w:rsidRPr="00FA05AA" w:rsidRDefault="00AB6B7A" w:rsidP="00AB6B7A">
      <w:pPr>
        <w:rPr>
          <w:rFonts w:ascii="Times New Roman" w:hAnsi="Times New Roman" w:cs="Times New Roman"/>
          <w:b/>
          <w:sz w:val="24"/>
          <w:szCs w:val="24"/>
        </w:rPr>
      </w:pPr>
      <w:r w:rsidRPr="00FA05AA">
        <w:rPr>
          <w:rFonts w:ascii="Times New Roman" w:hAnsi="Times New Roman" w:cs="Times New Roman"/>
          <w:b/>
          <w:sz w:val="24"/>
          <w:szCs w:val="24"/>
        </w:rPr>
        <w:t xml:space="preserve">Слоган </w:t>
      </w:r>
      <w:r w:rsidR="00AE3D6A" w:rsidRPr="00FA05AA">
        <w:rPr>
          <w:rFonts w:ascii="Times New Roman" w:hAnsi="Times New Roman" w:cs="Times New Roman"/>
          <w:b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b/>
          <w:sz w:val="24"/>
          <w:szCs w:val="24"/>
        </w:rPr>
        <w:t xml:space="preserve">а: </w:t>
      </w:r>
    </w:p>
    <w:p w14:paraId="2535B32D" w14:textId="77777777" w:rsidR="00AB6B7A" w:rsidRPr="00FA05AA" w:rsidRDefault="00AB6B7A" w:rsidP="00AB6B7A">
      <w:pPr>
        <w:pStyle w:val="ListParagraph"/>
        <w:numPr>
          <w:ilvl w:val="0"/>
          <w:numId w:val="1"/>
        </w:numPr>
      </w:pPr>
      <w:r w:rsidRPr="00FA05AA">
        <w:t>«Выходи в реальность!»</w:t>
      </w:r>
    </w:p>
    <w:p w14:paraId="18278BEF" w14:textId="77777777" w:rsidR="00AB6B7A" w:rsidRPr="00FA05AA" w:rsidRDefault="00AB6B7A" w:rsidP="00AB6B7A">
      <w:pPr>
        <w:pStyle w:val="ListParagraph"/>
        <w:numPr>
          <w:ilvl w:val="0"/>
          <w:numId w:val="1"/>
        </w:numPr>
      </w:pPr>
      <w:r w:rsidRPr="00FA05AA">
        <w:t xml:space="preserve">«Запуск нового поколения!»  </w:t>
      </w:r>
    </w:p>
    <w:p w14:paraId="40300759" w14:textId="77777777" w:rsidR="00AB6B7A" w:rsidRPr="00FA05AA" w:rsidRDefault="00AB6B7A" w:rsidP="00AB6B7A">
      <w:pPr>
        <w:pStyle w:val="ListParagraph"/>
      </w:pPr>
    </w:p>
    <w:p w14:paraId="0D96ABAA" w14:textId="2B6D7C01" w:rsidR="00AB6B7A" w:rsidRPr="00FA05AA" w:rsidRDefault="00AB6B7A" w:rsidP="00AB6B7A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b/>
          <w:sz w:val="24"/>
          <w:szCs w:val="24"/>
        </w:rPr>
        <w:t xml:space="preserve">Генеральный спонсор </w:t>
      </w:r>
      <w:r w:rsidR="00AE3D6A" w:rsidRPr="00FA05AA">
        <w:rPr>
          <w:rFonts w:ascii="Times New Roman" w:hAnsi="Times New Roman" w:cs="Times New Roman"/>
          <w:b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b/>
          <w:sz w:val="24"/>
          <w:szCs w:val="24"/>
        </w:rPr>
        <w:t>а:</w:t>
      </w:r>
      <w:r w:rsidRPr="00FA05AA">
        <w:rPr>
          <w:rFonts w:ascii="Times New Roman" w:hAnsi="Times New Roman" w:cs="Times New Roman"/>
          <w:sz w:val="24"/>
          <w:szCs w:val="24"/>
        </w:rPr>
        <w:t xml:space="preserve"> Компания </w:t>
      </w:r>
      <w:r w:rsidRPr="00FA05AA">
        <w:rPr>
          <w:rFonts w:ascii="Times New Roman" w:hAnsi="Times New Roman" w:cs="Times New Roman"/>
          <w:sz w:val="24"/>
          <w:szCs w:val="24"/>
          <w:lang w:val="en-US"/>
        </w:rPr>
        <w:t>Amway</w:t>
      </w:r>
      <w:r w:rsidRPr="00FA05A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44536D" w14:textId="223B00F7" w:rsidR="00AB6B7A" w:rsidRPr="00FA05AA" w:rsidRDefault="00AB6B7A" w:rsidP="00AB6B7A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b/>
          <w:sz w:val="24"/>
          <w:szCs w:val="24"/>
        </w:rPr>
        <w:t xml:space="preserve">Регион охвата </w:t>
      </w:r>
      <w:r w:rsidR="00AE3D6A" w:rsidRPr="00FA05AA">
        <w:rPr>
          <w:rFonts w:ascii="Times New Roman" w:hAnsi="Times New Roman" w:cs="Times New Roman"/>
          <w:b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b/>
          <w:sz w:val="24"/>
          <w:szCs w:val="24"/>
        </w:rPr>
        <w:t>а</w:t>
      </w:r>
      <w:r w:rsidRPr="00FA05AA">
        <w:rPr>
          <w:rFonts w:ascii="Times New Roman" w:hAnsi="Times New Roman" w:cs="Times New Roman"/>
          <w:sz w:val="24"/>
          <w:szCs w:val="24"/>
        </w:rPr>
        <w:t xml:space="preserve">: </w:t>
      </w:r>
      <w:r w:rsidR="00FF4E4D" w:rsidRPr="00FA05AA">
        <w:rPr>
          <w:rFonts w:ascii="Times New Roman" w:hAnsi="Times New Roman" w:cs="Times New Roman"/>
          <w:sz w:val="24"/>
          <w:szCs w:val="24"/>
        </w:rPr>
        <w:t xml:space="preserve">Южный Федеральный Округ, </w:t>
      </w:r>
      <w:proofErr w:type="gramStart"/>
      <w:r w:rsidR="00FF4E4D" w:rsidRPr="00FA05AA">
        <w:rPr>
          <w:rFonts w:ascii="Times New Roman" w:hAnsi="Times New Roman" w:cs="Times New Roman"/>
          <w:sz w:val="24"/>
          <w:szCs w:val="24"/>
        </w:rPr>
        <w:t>Северо-Кавказский</w:t>
      </w:r>
      <w:proofErr w:type="gramEnd"/>
      <w:r w:rsidR="00FF4E4D" w:rsidRPr="00FA05AA">
        <w:rPr>
          <w:rFonts w:ascii="Times New Roman" w:hAnsi="Times New Roman" w:cs="Times New Roman"/>
          <w:sz w:val="24"/>
          <w:szCs w:val="24"/>
        </w:rPr>
        <w:t xml:space="preserve"> Федеральный Округ</w:t>
      </w:r>
      <w:r w:rsidRPr="00FA05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93731A" w14:textId="652FCCD0" w:rsidR="00AB6B7A" w:rsidRPr="00FA05AA" w:rsidRDefault="00EC3DA9" w:rsidP="00AB6B7A">
      <w:pPr>
        <w:rPr>
          <w:rFonts w:ascii="Times New Roman" w:hAnsi="Times New Roman" w:cs="Times New Roman"/>
          <w:b/>
          <w:sz w:val="24"/>
          <w:szCs w:val="24"/>
        </w:rPr>
      </w:pPr>
      <w:r w:rsidRPr="00FA05AA">
        <w:rPr>
          <w:rFonts w:ascii="Times New Roman" w:hAnsi="Times New Roman" w:cs="Times New Roman"/>
          <w:b/>
          <w:sz w:val="24"/>
          <w:szCs w:val="24"/>
        </w:rPr>
        <w:t>Краткое о</w:t>
      </w:r>
      <w:r w:rsidR="00AB6B7A" w:rsidRPr="00FA05AA">
        <w:rPr>
          <w:rFonts w:ascii="Times New Roman" w:hAnsi="Times New Roman" w:cs="Times New Roman"/>
          <w:b/>
          <w:sz w:val="24"/>
          <w:szCs w:val="24"/>
        </w:rPr>
        <w:t xml:space="preserve">писание </w:t>
      </w:r>
      <w:r w:rsidR="00AE3D6A" w:rsidRPr="00FA05AA">
        <w:rPr>
          <w:rFonts w:ascii="Times New Roman" w:hAnsi="Times New Roman" w:cs="Times New Roman"/>
          <w:b/>
          <w:sz w:val="24"/>
          <w:szCs w:val="24"/>
        </w:rPr>
        <w:t>Конкурс</w:t>
      </w:r>
      <w:r w:rsidR="00AB6B7A" w:rsidRPr="00FA05AA">
        <w:rPr>
          <w:rFonts w:ascii="Times New Roman" w:hAnsi="Times New Roman" w:cs="Times New Roman"/>
          <w:b/>
          <w:sz w:val="24"/>
          <w:szCs w:val="24"/>
        </w:rPr>
        <w:t>а</w:t>
      </w:r>
    </w:p>
    <w:p w14:paraId="3FB3AF92" w14:textId="5A541F35" w:rsidR="00AB6B7A" w:rsidRPr="00FA05AA" w:rsidRDefault="00AB6B7A" w:rsidP="00AB6B7A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A05AA">
        <w:rPr>
          <w:rFonts w:ascii="Times New Roman" w:hAnsi="Times New Roman" w:cs="Times New Roman"/>
          <w:sz w:val="24"/>
          <w:szCs w:val="24"/>
        </w:rPr>
        <w:t>-</w:t>
      </w:r>
      <w:r w:rsidRPr="00FA05AA">
        <w:rPr>
          <w:rFonts w:ascii="Times New Roman" w:hAnsi="Times New Roman" w:cs="Times New Roman"/>
          <w:sz w:val="24"/>
          <w:szCs w:val="24"/>
          <w:lang w:val="en-US"/>
        </w:rPr>
        <w:t>GEN</w:t>
      </w:r>
      <w:r w:rsidRPr="00FA05AA">
        <w:rPr>
          <w:rFonts w:ascii="Times New Roman" w:hAnsi="Times New Roman" w:cs="Times New Roman"/>
          <w:sz w:val="24"/>
          <w:szCs w:val="24"/>
        </w:rPr>
        <w:t xml:space="preserve"> – это творческий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="00FF4E4D" w:rsidRPr="00FA05AA">
        <w:rPr>
          <w:rFonts w:ascii="Times New Roman" w:hAnsi="Times New Roman" w:cs="Times New Roman"/>
          <w:sz w:val="24"/>
          <w:szCs w:val="24"/>
        </w:rPr>
        <w:t xml:space="preserve"> </w:t>
      </w:r>
      <w:r w:rsidRPr="00FA05AA">
        <w:rPr>
          <w:rFonts w:ascii="Times New Roman" w:hAnsi="Times New Roman" w:cs="Times New Roman"/>
          <w:sz w:val="24"/>
          <w:szCs w:val="24"/>
        </w:rPr>
        <w:t xml:space="preserve">талантов </w:t>
      </w:r>
      <w:r w:rsidR="00D171C3" w:rsidRPr="00FA05AA">
        <w:rPr>
          <w:rFonts w:ascii="Times New Roman" w:hAnsi="Times New Roman" w:cs="Times New Roman"/>
          <w:sz w:val="24"/>
          <w:szCs w:val="24"/>
        </w:rPr>
        <w:t xml:space="preserve">(далее «Конкурс») </w:t>
      </w:r>
      <w:r w:rsidRPr="00FA05AA">
        <w:rPr>
          <w:rFonts w:ascii="Times New Roman" w:hAnsi="Times New Roman" w:cs="Times New Roman"/>
          <w:sz w:val="24"/>
          <w:szCs w:val="24"/>
        </w:rPr>
        <w:t xml:space="preserve">и грандиозное </w:t>
      </w:r>
      <w:r w:rsidR="00D171C3" w:rsidRPr="00FA05AA">
        <w:rPr>
          <w:rFonts w:ascii="Times New Roman" w:hAnsi="Times New Roman" w:cs="Times New Roman"/>
          <w:sz w:val="24"/>
          <w:szCs w:val="24"/>
        </w:rPr>
        <w:t xml:space="preserve">сценическое </w:t>
      </w:r>
      <w:r w:rsidRPr="00FA05AA">
        <w:rPr>
          <w:rFonts w:ascii="Times New Roman" w:hAnsi="Times New Roman" w:cs="Times New Roman"/>
          <w:sz w:val="24"/>
          <w:szCs w:val="24"/>
        </w:rPr>
        <w:t xml:space="preserve">шоу </w:t>
      </w:r>
      <w:r w:rsidR="00D171C3" w:rsidRPr="00FA05AA">
        <w:rPr>
          <w:rFonts w:ascii="Times New Roman" w:hAnsi="Times New Roman" w:cs="Times New Roman"/>
          <w:sz w:val="24"/>
          <w:szCs w:val="24"/>
        </w:rPr>
        <w:t xml:space="preserve">(далее «Отчетный концерт») </w:t>
      </w:r>
      <w:r w:rsidRPr="00FA05AA">
        <w:rPr>
          <w:rFonts w:ascii="Times New Roman" w:hAnsi="Times New Roman" w:cs="Times New Roman"/>
          <w:sz w:val="24"/>
          <w:szCs w:val="24"/>
        </w:rPr>
        <w:t xml:space="preserve">от </w:t>
      </w:r>
      <w:r w:rsidR="00D171C3" w:rsidRPr="00FA05AA">
        <w:rPr>
          <w:rFonts w:ascii="Times New Roman" w:hAnsi="Times New Roman" w:cs="Times New Roman"/>
          <w:sz w:val="24"/>
          <w:szCs w:val="24"/>
        </w:rPr>
        <w:t>финалистов с определением победителей</w:t>
      </w:r>
      <w:r w:rsidRPr="00FA05AA">
        <w:rPr>
          <w:rFonts w:ascii="Times New Roman" w:hAnsi="Times New Roman" w:cs="Times New Roman"/>
          <w:sz w:val="24"/>
          <w:szCs w:val="24"/>
        </w:rPr>
        <w:t xml:space="preserve">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sz w:val="24"/>
          <w:szCs w:val="24"/>
        </w:rPr>
        <w:t xml:space="preserve">а. </w:t>
      </w:r>
    </w:p>
    <w:p w14:paraId="37F8FB65" w14:textId="4E290526" w:rsidR="00D171C3" w:rsidRPr="00FA05AA" w:rsidRDefault="00D171C3" w:rsidP="00AB6B7A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>Претенденты на участие в Конкурсе должны пройти процедуру Регистрации на официальном сайте Конкурса.</w:t>
      </w:r>
    </w:p>
    <w:p w14:paraId="58C74419" w14:textId="77777777" w:rsidR="00D171C3" w:rsidRPr="00FA05AA" w:rsidRDefault="00D171C3" w:rsidP="00D171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E9FE4E" w14:textId="5F54EE7E" w:rsidR="00D171C3" w:rsidRPr="00FA05AA" w:rsidRDefault="00D171C3" w:rsidP="00D171C3">
      <w:pPr>
        <w:rPr>
          <w:rFonts w:ascii="Times New Roman" w:eastAsia="Times New Roman" w:hAnsi="Times New Roman" w:cs="Times New Roman"/>
          <w:sz w:val="24"/>
          <w:szCs w:val="24"/>
        </w:rPr>
      </w:pPr>
      <w:r w:rsidRPr="00FA05AA">
        <w:rPr>
          <w:rFonts w:ascii="Times New Roman" w:eastAsia="Times New Roman" w:hAnsi="Times New Roman" w:cs="Times New Roman"/>
          <w:sz w:val="24"/>
          <w:szCs w:val="24"/>
        </w:rPr>
        <w:t xml:space="preserve">После регистрации в качестве заявки на участие </w:t>
      </w:r>
      <w:r w:rsidR="00591A91" w:rsidRPr="00FA05AA">
        <w:rPr>
          <w:rFonts w:ascii="Times New Roman" w:eastAsia="Times New Roman" w:hAnsi="Times New Roman" w:cs="Times New Roman"/>
          <w:sz w:val="24"/>
          <w:szCs w:val="24"/>
        </w:rPr>
        <w:t xml:space="preserve">претендент записывает видеоролик длительностью не более </w:t>
      </w:r>
      <w:r w:rsidR="002A6FAC">
        <w:rPr>
          <w:rFonts w:ascii="Times New Roman" w:eastAsia="Times New Roman" w:hAnsi="Times New Roman" w:cs="Times New Roman"/>
          <w:sz w:val="24"/>
          <w:szCs w:val="24"/>
        </w:rPr>
        <w:t>30</w:t>
      </w:r>
      <w:r w:rsidR="00591A91" w:rsidRPr="00FA05AA">
        <w:rPr>
          <w:rFonts w:ascii="Times New Roman" w:eastAsia="Times New Roman" w:hAnsi="Times New Roman" w:cs="Times New Roman"/>
          <w:sz w:val="24"/>
          <w:szCs w:val="24"/>
        </w:rPr>
        <w:t xml:space="preserve"> секунд, презентующих творческие </w:t>
      </w:r>
      <w:r w:rsidR="00FA05AA" w:rsidRPr="00FA05AA">
        <w:rPr>
          <w:rFonts w:ascii="Times New Roman" w:eastAsia="Times New Roman" w:hAnsi="Times New Roman" w:cs="Times New Roman"/>
          <w:sz w:val="24"/>
          <w:szCs w:val="24"/>
        </w:rPr>
        <w:t>способности</w:t>
      </w:r>
      <w:r w:rsidR="00591A91" w:rsidRPr="00FA05AA">
        <w:rPr>
          <w:rFonts w:ascii="Times New Roman" w:eastAsia="Times New Roman" w:hAnsi="Times New Roman" w:cs="Times New Roman"/>
          <w:sz w:val="24"/>
          <w:szCs w:val="24"/>
        </w:rPr>
        <w:t xml:space="preserve"> претендента.</w:t>
      </w:r>
    </w:p>
    <w:p w14:paraId="5AF78AB0" w14:textId="584E325C" w:rsidR="00AB6B7A" w:rsidRPr="00FA05AA" w:rsidRDefault="00AB6B7A" w:rsidP="00AB6B7A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 xml:space="preserve">Претенденты выбираются из числа зарегистрированных </w:t>
      </w:r>
      <w:r w:rsidR="00D436CB" w:rsidRPr="00FA05AA">
        <w:rPr>
          <w:rFonts w:ascii="Times New Roman" w:hAnsi="Times New Roman" w:cs="Times New Roman"/>
          <w:sz w:val="24"/>
          <w:szCs w:val="24"/>
        </w:rPr>
        <w:t>Н</w:t>
      </w:r>
      <w:r w:rsidRPr="00FA05AA">
        <w:rPr>
          <w:rFonts w:ascii="Times New Roman" w:hAnsi="Times New Roman" w:cs="Times New Roman"/>
          <w:sz w:val="24"/>
          <w:szCs w:val="24"/>
        </w:rPr>
        <w:t xml:space="preserve">езависимых предпринимателей </w:t>
      </w:r>
      <w:r w:rsidRPr="00FA05AA">
        <w:rPr>
          <w:rFonts w:ascii="Times New Roman" w:hAnsi="Times New Roman" w:cs="Times New Roman"/>
          <w:sz w:val="24"/>
          <w:szCs w:val="24"/>
          <w:lang w:val="en-US"/>
        </w:rPr>
        <w:t>Amway</w:t>
      </w:r>
      <w:r w:rsidRPr="00FA05AA">
        <w:rPr>
          <w:rFonts w:ascii="Times New Roman" w:hAnsi="Times New Roman" w:cs="Times New Roman"/>
          <w:sz w:val="24"/>
          <w:szCs w:val="24"/>
        </w:rPr>
        <w:t xml:space="preserve"> и из представителей внешней целевой аудитории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sz w:val="24"/>
          <w:szCs w:val="24"/>
        </w:rPr>
        <w:t>а.</w:t>
      </w:r>
      <w:r w:rsidR="00FA05AA" w:rsidRPr="00FA05AA">
        <w:rPr>
          <w:rFonts w:ascii="Times New Roman" w:hAnsi="Times New Roman" w:cs="Times New Roman"/>
          <w:sz w:val="24"/>
          <w:szCs w:val="24"/>
        </w:rPr>
        <w:t xml:space="preserve"> </w:t>
      </w:r>
      <w:r w:rsidRPr="00FA05AA">
        <w:rPr>
          <w:rFonts w:ascii="Times New Roman" w:hAnsi="Times New Roman" w:cs="Times New Roman"/>
          <w:sz w:val="24"/>
          <w:szCs w:val="24"/>
        </w:rPr>
        <w:t xml:space="preserve">Все заявки проходят этап кастинга, из победителей </w:t>
      </w:r>
      <w:proofErr w:type="gramStart"/>
      <w:r w:rsidRPr="00FA05AA">
        <w:rPr>
          <w:rFonts w:ascii="Times New Roman" w:hAnsi="Times New Roman" w:cs="Times New Roman"/>
          <w:sz w:val="24"/>
          <w:szCs w:val="24"/>
        </w:rPr>
        <w:t>отбирают  9</w:t>
      </w:r>
      <w:proofErr w:type="gramEnd"/>
      <w:r w:rsidRPr="00FA05AA">
        <w:rPr>
          <w:rFonts w:ascii="Times New Roman" w:hAnsi="Times New Roman" w:cs="Times New Roman"/>
          <w:sz w:val="24"/>
          <w:szCs w:val="24"/>
        </w:rPr>
        <w:t xml:space="preserve"> команд для </w:t>
      </w:r>
      <w:r w:rsidR="00FF4E4D" w:rsidRPr="00FA05AA">
        <w:rPr>
          <w:rFonts w:ascii="Times New Roman" w:hAnsi="Times New Roman" w:cs="Times New Roman"/>
          <w:sz w:val="24"/>
          <w:szCs w:val="24"/>
        </w:rPr>
        <w:t>Отчетного концерта</w:t>
      </w:r>
      <w:r w:rsidRPr="00FA05A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5A3BC2" w14:textId="2D49683C" w:rsidR="00AB6B7A" w:rsidRPr="00FA05AA" w:rsidRDefault="00AB6B7A" w:rsidP="00AB6B7A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>Команды-участники под руководством наставников</w:t>
      </w:r>
      <w:r w:rsidR="00591A91" w:rsidRPr="00FA05AA">
        <w:rPr>
          <w:rFonts w:ascii="Times New Roman" w:hAnsi="Times New Roman" w:cs="Times New Roman"/>
          <w:sz w:val="24"/>
          <w:szCs w:val="24"/>
        </w:rPr>
        <w:t>, определенных Организатором,</w:t>
      </w:r>
      <w:r w:rsidRPr="00FA05AA">
        <w:rPr>
          <w:rFonts w:ascii="Times New Roman" w:hAnsi="Times New Roman" w:cs="Times New Roman"/>
          <w:sz w:val="24"/>
          <w:szCs w:val="24"/>
        </w:rPr>
        <w:t xml:space="preserve"> готовят 9 творческих номеров/выступлений</w:t>
      </w:r>
      <w:r w:rsidR="00EC3DA9" w:rsidRPr="00FA05AA">
        <w:rPr>
          <w:rFonts w:ascii="Times New Roman" w:hAnsi="Times New Roman" w:cs="Times New Roman"/>
          <w:sz w:val="24"/>
          <w:szCs w:val="24"/>
        </w:rPr>
        <w:t>, в реализации которых задействованы творческие идеи участников</w:t>
      </w:r>
      <w:r w:rsidR="00FF4E4D" w:rsidRPr="00FA05AA">
        <w:rPr>
          <w:rFonts w:ascii="Times New Roman" w:hAnsi="Times New Roman" w:cs="Times New Roman"/>
          <w:sz w:val="24"/>
          <w:szCs w:val="24"/>
        </w:rPr>
        <w:t>.</w:t>
      </w:r>
      <w:r w:rsidR="00FA05AA" w:rsidRPr="00FA05AA">
        <w:rPr>
          <w:rFonts w:ascii="Times New Roman" w:hAnsi="Times New Roman" w:cs="Times New Roman"/>
          <w:sz w:val="24"/>
          <w:szCs w:val="24"/>
        </w:rPr>
        <w:t xml:space="preserve"> </w:t>
      </w:r>
      <w:r w:rsidR="00591A91" w:rsidRPr="00FA05AA">
        <w:rPr>
          <w:rFonts w:ascii="Times New Roman" w:hAnsi="Times New Roman" w:cs="Times New Roman"/>
          <w:sz w:val="24"/>
          <w:szCs w:val="24"/>
        </w:rPr>
        <w:t>Конкурс</w:t>
      </w:r>
      <w:r w:rsidR="00FF4E4D" w:rsidRPr="00FA05AA">
        <w:rPr>
          <w:rFonts w:ascii="Times New Roman" w:hAnsi="Times New Roman" w:cs="Times New Roman"/>
          <w:sz w:val="24"/>
          <w:szCs w:val="24"/>
        </w:rPr>
        <w:t xml:space="preserve"> проходит при поддержке</w:t>
      </w:r>
      <w:r w:rsidR="00EC3DA9" w:rsidRPr="00FA05AA">
        <w:rPr>
          <w:rFonts w:ascii="Times New Roman" w:hAnsi="Times New Roman" w:cs="Times New Roman"/>
          <w:sz w:val="24"/>
          <w:szCs w:val="24"/>
        </w:rPr>
        <w:t xml:space="preserve"> брендов Компании </w:t>
      </w:r>
      <w:proofErr w:type="spellStart"/>
      <w:r w:rsidR="00EC3DA9" w:rsidRPr="00FA05AA">
        <w:rPr>
          <w:rFonts w:ascii="Times New Roman" w:hAnsi="Times New Roman" w:cs="Times New Roman"/>
          <w:sz w:val="24"/>
          <w:szCs w:val="24"/>
        </w:rPr>
        <w:t>Амвэй</w:t>
      </w:r>
      <w:proofErr w:type="spellEnd"/>
      <w:r w:rsidR="00EC3DA9" w:rsidRPr="00FA05AA">
        <w:rPr>
          <w:rFonts w:ascii="Times New Roman" w:hAnsi="Times New Roman" w:cs="Times New Roman"/>
          <w:sz w:val="24"/>
          <w:szCs w:val="24"/>
        </w:rPr>
        <w:t xml:space="preserve"> –</w:t>
      </w:r>
      <w:r w:rsidR="00EC3DA9" w:rsidRPr="00FA05AA">
        <w:rPr>
          <w:rFonts w:ascii="Times New Roman" w:hAnsi="Times New Roman" w:cs="Times New Roman"/>
          <w:sz w:val="24"/>
          <w:szCs w:val="24"/>
          <w:lang w:val="en-US"/>
        </w:rPr>
        <w:t>ARTISTRY</w:t>
      </w:r>
      <w:r w:rsidR="00A61609" w:rsidRPr="00FA05AA">
        <w:rPr>
          <w:rFonts w:ascii="Times New Roman" w:hAnsi="Times New Roman" w:cs="Times New Roman"/>
          <w:sz w:val="24"/>
          <w:szCs w:val="24"/>
        </w:rPr>
        <w:t>™</w:t>
      </w:r>
      <w:r w:rsidR="00EC3DA9" w:rsidRPr="00FA05AA">
        <w:rPr>
          <w:rFonts w:ascii="Times New Roman" w:hAnsi="Times New Roman" w:cs="Times New Roman"/>
          <w:sz w:val="24"/>
          <w:szCs w:val="24"/>
        </w:rPr>
        <w:t xml:space="preserve"> и </w:t>
      </w:r>
      <w:r w:rsidR="00EC3DA9" w:rsidRPr="00FA05AA">
        <w:rPr>
          <w:rFonts w:ascii="Times New Roman" w:hAnsi="Times New Roman" w:cs="Times New Roman"/>
          <w:sz w:val="24"/>
          <w:szCs w:val="24"/>
          <w:lang w:val="en-US"/>
        </w:rPr>
        <w:t>NUTRILITE</w:t>
      </w:r>
      <w:r w:rsidR="00A61609" w:rsidRPr="00FA05AA">
        <w:rPr>
          <w:rFonts w:ascii="Times New Roman" w:hAnsi="Times New Roman" w:cs="Times New Roman"/>
          <w:sz w:val="24"/>
          <w:szCs w:val="24"/>
        </w:rPr>
        <w:t>™</w:t>
      </w:r>
      <w:r w:rsidRPr="00FA05A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B3668E" w14:textId="78378CBE" w:rsidR="007A1C6B" w:rsidRPr="00FA05AA" w:rsidRDefault="00AB6B7A" w:rsidP="00AB6B7A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ab/>
        <w:t xml:space="preserve">В день </w:t>
      </w:r>
      <w:r w:rsidR="00FF4E4D" w:rsidRPr="00FA05AA">
        <w:rPr>
          <w:rFonts w:ascii="Times New Roman" w:hAnsi="Times New Roman" w:cs="Times New Roman"/>
          <w:sz w:val="24"/>
          <w:szCs w:val="24"/>
        </w:rPr>
        <w:t>Отчетного концерта</w:t>
      </w:r>
      <w:r w:rsidRPr="00FA05AA">
        <w:rPr>
          <w:rFonts w:ascii="Times New Roman" w:hAnsi="Times New Roman" w:cs="Times New Roman"/>
          <w:sz w:val="24"/>
          <w:szCs w:val="24"/>
        </w:rPr>
        <w:t xml:space="preserve"> команды показывают свои номера и </w:t>
      </w:r>
      <w:r w:rsidR="007A1C6B" w:rsidRPr="00FA05AA">
        <w:rPr>
          <w:rFonts w:ascii="Times New Roman" w:hAnsi="Times New Roman" w:cs="Times New Roman"/>
          <w:sz w:val="24"/>
          <w:szCs w:val="24"/>
        </w:rPr>
        <w:t>жюри</w:t>
      </w:r>
      <w:r w:rsidRPr="00FA05AA">
        <w:rPr>
          <w:rFonts w:ascii="Times New Roman" w:hAnsi="Times New Roman" w:cs="Times New Roman"/>
          <w:sz w:val="24"/>
          <w:szCs w:val="24"/>
        </w:rPr>
        <w:t xml:space="preserve"> выбирают лучшие в 3-х номинациях.  </w:t>
      </w:r>
    </w:p>
    <w:p w14:paraId="327230C6" w14:textId="061F3CF4" w:rsidR="007A1C6B" w:rsidRPr="00FA05AA" w:rsidRDefault="007A1C6B" w:rsidP="00AB6B7A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 xml:space="preserve">В день </w:t>
      </w:r>
      <w:r w:rsidR="00FF4E4D" w:rsidRPr="00FA05AA">
        <w:rPr>
          <w:rFonts w:ascii="Times New Roman" w:hAnsi="Times New Roman" w:cs="Times New Roman"/>
          <w:sz w:val="24"/>
          <w:szCs w:val="24"/>
        </w:rPr>
        <w:t>Отчетного концерта</w:t>
      </w:r>
      <w:r w:rsidRPr="00FA05AA">
        <w:rPr>
          <w:rFonts w:ascii="Times New Roman" w:hAnsi="Times New Roman" w:cs="Times New Roman"/>
          <w:sz w:val="24"/>
          <w:szCs w:val="24"/>
        </w:rPr>
        <w:t xml:space="preserve"> также будет проведено зрительское голосование, в ходе которого победители номинации получат специальный приз от брендов </w:t>
      </w:r>
      <w:r w:rsidRPr="00FA05AA">
        <w:rPr>
          <w:rFonts w:ascii="Times New Roman" w:hAnsi="Times New Roman" w:cs="Times New Roman"/>
          <w:sz w:val="24"/>
          <w:szCs w:val="24"/>
          <w:lang w:val="en-US"/>
        </w:rPr>
        <w:t>ARTISTRY</w:t>
      </w:r>
      <w:r w:rsidR="007B4511" w:rsidRPr="00FA05AA">
        <w:rPr>
          <w:rFonts w:ascii="Times New Roman" w:hAnsi="Times New Roman" w:cs="Times New Roman"/>
          <w:sz w:val="24"/>
          <w:szCs w:val="24"/>
        </w:rPr>
        <w:t>™</w:t>
      </w:r>
      <w:r w:rsidRPr="00FA05AA">
        <w:rPr>
          <w:rFonts w:ascii="Times New Roman" w:hAnsi="Times New Roman" w:cs="Times New Roman"/>
          <w:sz w:val="24"/>
          <w:szCs w:val="24"/>
        </w:rPr>
        <w:t xml:space="preserve"> и </w:t>
      </w:r>
      <w:r w:rsidRPr="00FA05AA">
        <w:rPr>
          <w:rFonts w:ascii="Times New Roman" w:hAnsi="Times New Roman" w:cs="Times New Roman"/>
          <w:sz w:val="24"/>
          <w:szCs w:val="24"/>
          <w:lang w:val="en-US"/>
        </w:rPr>
        <w:t>NUTRILITE</w:t>
      </w:r>
      <w:r w:rsidR="007B4511" w:rsidRPr="00FA05AA">
        <w:rPr>
          <w:rFonts w:ascii="Times New Roman" w:hAnsi="Times New Roman" w:cs="Times New Roman"/>
          <w:sz w:val="24"/>
          <w:szCs w:val="24"/>
        </w:rPr>
        <w:t>™</w:t>
      </w:r>
      <w:r w:rsidRPr="00FA05AA">
        <w:rPr>
          <w:rFonts w:ascii="Times New Roman" w:hAnsi="Times New Roman" w:cs="Times New Roman"/>
          <w:sz w:val="24"/>
          <w:szCs w:val="24"/>
        </w:rPr>
        <w:t>.</w:t>
      </w:r>
    </w:p>
    <w:p w14:paraId="61C5F7F1" w14:textId="77777777" w:rsidR="00AB6B7A" w:rsidRPr="00FA05AA" w:rsidRDefault="00AB6B7A" w:rsidP="00AB6B7A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ab/>
        <w:t xml:space="preserve">Все участники получают шанс выступить на большой сцене, заявить о себе и обрести популярность! </w:t>
      </w:r>
    </w:p>
    <w:p w14:paraId="68C5CAF7" w14:textId="3FE5E681" w:rsidR="00AB6B7A" w:rsidRDefault="00AB6B7A" w:rsidP="00FA05AA">
      <w:pPr>
        <w:rPr>
          <w:highlight w:val="yellow"/>
        </w:rPr>
      </w:pPr>
    </w:p>
    <w:p w14:paraId="580C8BD0" w14:textId="77777777" w:rsidR="002D115B" w:rsidRPr="00FA05AA" w:rsidRDefault="002D115B" w:rsidP="00FA05AA">
      <w:pPr>
        <w:rPr>
          <w:highlight w:val="yellow"/>
        </w:rPr>
      </w:pPr>
    </w:p>
    <w:p w14:paraId="07084438" w14:textId="77777777" w:rsidR="00ED145C" w:rsidRPr="00FA05AA" w:rsidRDefault="00ED145C" w:rsidP="00ED145C">
      <w:pPr>
        <w:pStyle w:val="ListParagraph"/>
      </w:pPr>
    </w:p>
    <w:p w14:paraId="632DCDB1" w14:textId="71C8B6B5" w:rsidR="00AB6B7A" w:rsidRPr="00FA05AA" w:rsidRDefault="00AB6B7A" w:rsidP="00AB6B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05A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Манифест </w:t>
      </w:r>
      <w:r w:rsidR="00AE3D6A" w:rsidRPr="00FA05AA">
        <w:rPr>
          <w:rFonts w:ascii="Times New Roman" w:hAnsi="Times New Roman" w:cs="Times New Roman"/>
          <w:b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b/>
          <w:sz w:val="24"/>
          <w:szCs w:val="24"/>
        </w:rPr>
        <w:t>а</w:t>
      </w:r>
    </w:p>
    <w:p w14:paraId="6F38E5BA" w14:textId="77777777" w:rsidR="00AB6B7A" w:rsidRPr="00FA05AA" w:rsidRDefault="00AB6B7A" w:rsidP="00AB6B7A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>Городской ритм жизни не оставляет времени, чтобы понять себя и определить свой путь и тех людей, с которыми ты хочешь его пройти.</w:t>
      </w:r>
    </w:p>
    <w:p w14:paraId="74D1F605" w14:textId="77777777" w:rsidR="00AB6B7A" w:rsidRPr="00FA05AA" w:rsidRDefault="00AB6B7A" w:rsidP="00AB6B7A">
      <w:pPr>
        <w:rPr>
          <w:rFonts w:ascii="Times New Roman" w:hAnsi="Times New Roman" w:cs="Times New Roman"/>
          <w:iCs/>
          <w:sz w:val="24"/>
          <w:szCs w:val="24"/>
        </w:rPr>
      </w:pPr>
      <w:r w:rsidRPr="00FA05AA">
        <w:rPr>
          <w:rFonts w:ascii="Times New Roman" w:hAnsi="Times New Roman" w:cs="Times New Roman"/>
          <w:iCs/>
          <w:sz w:val="24"/>
          <w:szCs w:val="24"/>
        </w:rPr>
        <w:t xml:space="preserve">Мимо проносятся сотни случайных дней, </w:t>
      </w:r>
      <w:r w:rsidR="00ED145C" w:rsidRPr="00FA05AA">
        <w:rPr>
          <w:rFonts w:ascii="Times New Roman" w:hAnsi="Times New Roman" w:cs="Times New Roman"/>
          <w:iCs/>
          <w:sz w:val="24"/>
          <w:szCs w:val="24"/>
        </w:rPr>
        <w:t>случайных людей</w:t>
      </w:r>
      <w:r w:rsidRPr="00FA05AA">
        <w:rPr>
          <w:rFonts w:ascii="Times New Roman" w:hAnsi="Times New Roman" w:cs="Times New Roman"/>
          <w:iCs/>
          <w:sz w:val="24"/>
          <w:szCs w:val="24"/>
        </w:rPr>
        <w:t xml:space="preserve"> и интересов, манящих иллюзией свободы.</w:t>
      </w:r>
    </w:p>
    <w:p w14:paraId="35D81BEC" w14:textId="77777777" w:rsidR="00AB6B7A" w:rsidRPr="00FA05AA" w:rsidRDefault="00AB6B7A" w:rsidP="00AB6B7A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>Выключи телевизор, поставь телефон на беззвучный, отложи рутину, подойди к зеркалу и посмотри на себя. Видишь этот амбициозный порыв молодости, неисчерпанный потенциал, отложенную «на потом» мечту и глаза, полные жажды жизни?</w:t>
      </w:r>
    </w:p>
    <w:p w14:paraId="3EB3FB2F" w14:textId="77777777" w:rsidR="00AB6B7A" w:rsidRPr="00FA05AA" w:rsidRDefault="00AB6B7A" w:rsidP="00AB6B7A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>Да, это ты. И присмотрись - ведь тебя окружают такие же талантливые люди вокруг! На смену фальшивым лайкам идет новое - твое - поколение!</w:t>
      </w:r>
    </w:p>
    <w:p w14:paraId="19B81ABC" w14:textId="77777777" w:rsidR="00AB6B7A" w:rsidRPr="00FA05AA" w:rsidRDefault="00AB6B7A" w:rsidP="00AB6B7A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 xml:space="preserve">Просто отложи </w:t>
      </w:r>
      <w:r w:rsidR="00ED145C" w:rsidRPr="00FA05AA">
        <w:rPr>
          <w:rFonts w:ascii="Times New Roman" w:hAnsi="Times New Roman" w:cs="Times New Roman"/>
          <w:sz w:val="24"/>
          <w:szCs w:val="24"/>
        </w:rPr>
        <w:t>повседневность</w:t>
      </w:r>
      <w:r w:rsidRPr="00FA05AA">
        <w:rPr>
          <w:rFonts w:ascii="Times New Roman" w:hAnsi="Times New Roman" w:cs="Times New Roman"/>
          <w:sz w:val="24"/>
          <w:szCs w:val="24"/>
        </w:rPr>
        <w:t xml:space="preserve"> и выходи в реальность!</w:t>
      </w:r>
    </w:p>
    <w:p w14:paraId="46E65DE9" w14:textId="3C959FBC" w:rsidR="00AB6B7A" w:rsidRPr="00FA05AA" w:rsidRDefault="00FA05AA" w:rsidP="00AB6B7A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>Зарегистрируйся</w:t>
      </w:r>
      <w:r w:rsidR="00AB6B7A" w:rsidRPr="00FA05AA">
        <w:rPr>
          <w:rFonts w:ascii="Times New Roman" w:hAnsi="Times New Roman" w:cs="Times New Roman"/>
          <w:sz w:val="24"/>
          <w:szCs w:val="24"/>
        </w:rPr>
        <w:t xml:space="preserve"> на сайте и покажи свой талант всем! </w:t>
      </w:r>
    </w:p>
    <w:p w14:paraId="0EAD95A7" w14:textId="77777777" w:rsidR="00AB6B7A" w:rsidRPr="00FA05AA" w:rsidRDefault="00AB6B7A" w:rsidP="00AB6B7A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>Бери друзей и приходи на кастинг!</w:t>
      </w:r>
    </w:p>
    <w:p w14:paraId="3452F1A0" w14:textId="77777777" w:rsidR="00AB6B7A" w:rsidRPr="00FA05AA" w:rsidRDefault="00AB6B7A" w:rsidP="00AB6B7A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 xml:space="preserve">Создай свое шоу с помощью </w:t>
      </w:r>
      <w:r w:rsidR="00ED145C" w:rsidRPr="00FA05AA">
        <w:rPr>
          <w:rFonts w:ascii="Times New Roman" w:hAnsi="Times New Roman" w:cs="Times New Roman"/>
          <w:sz w:val="24"/>
          <w:szCs w:val="24"/>
        </w:rPr>
        <w:t>«</w:t>
      </w:r>
      <w:r w:rsidRPr="00FA05AA">
        <w:rPr>
          <w:rFonts w:ascii="Times New Roman" w:hAnsi="Times New Roman" w:cs="Times New Roman"/>
          <w:sz w:val="24"/>
          <w:szCs w:val="24"/>
        </w:rPr>
        <w:t>звездных</w:t>
      </w:r>
      <w:r w:rsidR="00ED145C" w:rsidRPr="00FA05AA">
        <w:rPr>
          <w:rFonts w:ascii="Times New Roman" w:hAnsi="Times New Roman" w:cs="Times New Roman"/>
          <w:sz w:val="24"/>
          <w:szCs w:val="24"/>
        </w:rPr>
        <w:t>»</w:t>
      </w:r>
      <w:r w:rsidRPr="00FA05AA">
        <w:rPr>
          <w:rFonts w:ascii="Times New Roman" w:hAnsi="Times New Roman" w:cs="Times New Roman"/>
          <w:sz w:val="24"/>
          <w:szCs w:val="24"/>
        </w:rPr>
        <w:t xml:space="preserve"> наставников! </w:t>
      </w:r>
    </w:p>
    <w:p w14:paraId="6D0C4550" w14:textId="77777777" w:rsidR="00AB6B7A" w:rsidRPr="00FA05AA" w:rsidRDefault="00AB6B7A" w:rsidP="00AB6B7A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>Докажи, что твоя свобода, твое мировоззрение, твоя команда, твоя жизнь – начало нового поколения!</w:t>
      </w:r>
    </w:p>
    <w:p w14:paraId="0ACC0521" w14:textId="3C162169" w:rsidR="00AB6B7A" w:rsidRPr="00FA05AA" w:rsidRDefault="00AB6B7A" w:rsidP="00AB6B7A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 xml:space="preserve">Участвуй в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sz w:val="24"/>
          <w:szCs w:val="24"/>
        </w:rPr>
        <w:t xml:space="preserve">е </w:t>
      </w:r>
      <w:r w:rsidRPr="00FA05A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A05AA">
        <w:rPr>
          <w:rFonts w:ascii="Times New Roman" w:hAnsi="Times New Roman" w:cs="Times New Roman"/>
          <w:sz w:val="24"/>
          <w:szCs w:val="24"/>
        </w:rPr>
        <w:t>-</w:t>
      </w:r>
      <w:r w:rsidRPr="00FA05AA">
        <w:rPr>
          <w:rFonts w:ascii="Times New Roman" w:hAnsi="Times New Roman" w:cs="Times New Roman"/>
          <w:sz w:val="24"/>
          <w:szCs w:val="24"/>
          <w:lang w:val="en-US"/>
        </w:rPr>
        <w:t>Gen</w:t>
      </w:r>
      <w:r w:rsidRPr="00FA05AA">
        <w:rPr>
          <w:rFonts w:ascii="Times New Roman" w:hAnsi="Times New Roman" w:cs="Times New Roman"/>
          <w:sz w:val="24"/>
          <w:szCs w:val="24"/>
        </w:rPr>
        <w:t>!</w:t>
      </w:r>
    </w:p>
    <w:p w14:paraId="4FED683A" w14:textId="77777777" w:rsidR="00AB6B7A" w:rsidRPr="00FA05AA" w:rsidRDefault="00AB6B7A" w:rsidP="00AB6B7A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 xml:space="preserve">Выходи в реальность! </w:t>
      </w:r>
    </w:p>
    <w:p w14:paraId="61C45D79" w14:textId="77777777" w:rsidR="00AB6B7A" w:rsidRPr="00FA05AA" w:rsidRDefault="00AB6B7A" w:rsidP="00AB6B7A">
      <w:pPr>
        <w:rPr>
          <w:rFonts w:ascii="Times New Roman" w:hAnsi="Times New Roman" w:cs="Times New Roman"/>
          <w:b/>
          <w:sz w:val="24"/>
          <w:szCs w:val="24"/>
        </w:rPr>
      </w:pPr>
    </w:p>
    <w:p w14:paraId="4542D415" w14:textId="30A371E5" w:rsidR="001B0616" w:rsidRPr="00FA05AA" w:rsidRDefault="001B0616">
      <w:pPr>
        <w:rPr>
          <w:rFonts w:ascii="Times New Roman" w:hAnsi="Times New Roman" w:cs="Times New Roman"/>
          <w:b/>
          <w:sz w:val="24"/>
          <w:szCs w:val="24"/>
        </w:rPr>
      </w:pPr>
      <w:r w:rsidRPr="00FA05AA">
        <w:rPr>
          <w:rFonts w:ascii="Times New Roman" w:hAnsi="Times New Roman" w:cs="Times New Roman"/>
          <w:b/>
          <w:sz w:val="24"/>
          <w:szCs w:val="24"/>
        </w:rPr>
        <w:t xml:space="preserve">Правила проведения </w:t>
      </w:r>
      <w:r w:rsidR="00AE3D6A" w:rsidRPr="00FA05AA">
        <w:rPr>
          <w:rFonts w:ascii="Times New Roman" w:hAnsi="Times New Roman" w:cs="Times New Roman"/>
          <w:b/>
          <w:sz w:val="24"/>
          <w:szCs w:val="24"/>
        </w:rPr>
        <w:t>Конкурс</w:t>
      </w:r>
      <w:r w:rsidR="002F4833" w:rsidRPr="00FA05AA">
        <w:rPr>
          <w:rFonts w:ascii="Times New Roman" w:hAnsi="Times New Roman" w:cs="Times New Roman"/>
          <w:b/>
          <w:sz w:val="24"/>
          <w:szCs w:val="24"/>
        </w:rPr>
        <w:t>а</w:t>
      </w:r>
      <w:r w:rsidRPr="00FA05AA"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="002369C5" w:rsidRPr="00FA05AA">
        <w:rPr>
          <w:rFonts w:ascii="Times New Roman" w:hAnsi="Times New Roman" w:cs="Times New Roman"/>
          <w:b/>
          <w:sz w:val="24"/>
          <w:szCs w:val="24"/>
        </w:rPr>
        <w:t>Поколение А (</w:t>
      </w:r>
      <w:r w:rsidR="00FA05AA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FA05AA" w:rsidRPr="00FA05AA">
        <w:rPr>
          <w:rFonts w:ascii="Times New Roman" w:hAnsi="Times New Roman" w:cs="Times New Roman"/>
          <w:b/>
          <w:sz w:val="24"/>
          <w:szCs w:val="24"/>
        </w:rPr>
        <w:t>-</w:t>
      </w:r>
      <w:r w:rsidR="00FA05AA">
        <w:rPr>
          <w:rFonts w:ascii="Times New Roman" w:hAnsi="Times New Roman" w:cs="Times New Roman"/>
          <w:b/>
          <w:sz w:val="24"/>
          <w:szCs w:val="24"/>
          <w:lang w:val="en-US"/>
        </w:rPr>
        <w:t>Gen</w:t>
      </w:r>
      <w:r w:rsidR="002369C5" w:rsidRPr="00FA05AA">
        <w:rPr>
          <w:rFonts w:ascii="Times New Roman" w:hAnsi="Times New Roman" w:cs="Times New Roman"/>
          <w:b/>
          <w:sz w:val="24"/>
          <w:szCs w:val="24"/>
        </w:rPr>
        <w:t>)</w:t>
      </w:r>
      <w:r w:rsidRPr="00FA05AA">
        <w:rPr>
          <w:rFonts w:ascii="Times New Roman" w:hAnsi="Times New Roman" w:cs="Times New Roman"/>
          <w:b/>
          <w:sz w:val="24"/>
          <w:szCs w:val="24"/>
        </w:rPr>
        <w:t>»</w:t>
      </w:r>
      <w:r w:rsidR="002369C5" w:rsidRPr="00FA05AA">
        <w:rPr>
          <w:rFonts w:ascii="Times New Roman" w:hAnsi="Times New Roman" w:cs="Times New Roman"/>
          <w:b/>
          <w:sz w:val="24"/>
          <w:szCs w:val="24"/>
        </w:rPr>
        <w:t>.</w:t>
      </w:r>
    </w:p>
    <w:p w14:paraId="2FCEFD66" w14:textId="77777777" w:rsidR="00AB6B7A" w:rsidRPr="00FA05AA" w:rsidRDefault="00AB6B7A">
      <w:pPr>
        <w:rPr>
          <w:rFonts w:ascii="Times New Roman" w:hAnsi="Times New Roman" w:cs="Times New Roman"/>
          <w:sz w:val="24"/>
          <w:szCs w:val="24"/>
        </w:rPr>
      </w:pPr>
    </w:p>
    <w:p w14:paraId="32DC0EBE" w14:textId="77777777" w:rsidR="00AB6B7A" w:rsidRPr="00FA05AA" w:rsidRDefault="00AB6B7A">
      <w:pPr>
        <w:rPr>
          <w:rFonts w:ascii="Times New Roman" w:hAnsi="Times New Roman" w:cs="Times New Roman"/>
          <w:sz w:val="24"/>
          <w:szCs w:val="24"/>
        </w:rPr>
      </w:pPr>
    </w:p>
    <w:p w14:paraId="3F2E5CF3" w14:textId="77777777" w:rsidR="001B0616" w:rsidRPr="00FA05AA" w:rsidRDefault="001B0616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 xml:space="preserve"> 1. Общие положения </w:t>
      </w:r>
    </w:p>
    <w:p w14:paraId="70B0AC84" w14:textId="21A1A721" w:rsidR="002369C5" w:rsidRPr="00FA05AA" w:rsidRDefault="00AB6B7A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 xml:space="preserve">1.1. Творческий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="00424DC3" w:rsidRPr="00FA05AA">
        <w:rPr>
          <w:rFonts w:ascii="Times New Roman" w:hAnsi="Times New Roman" w:cs="Times New Roman"/>
          <w:sz w:val="24"/>
          <w:szCs w:val="24"/>
        </w:rPr>
        <w:t xml:space="preserve"> </w:t>
      </w:r>
      <w:r w:rsidRPr="00FA05AA">
        <w:rPr>
          <w:rFonts w:ascii="Times New Roman" w:hAnsi="Times New Roman" w:cs="Times New Roman"/>
          <w:sz w:val="24"/>
          <w:szCs w:val="24"/>
        </w:rPr>
        <w:t>талантов</w:t>
      </w:r>
      <w:r w:rsidR="001B0616" w:rsidRPr="00FA05AA">
        <w:rPr>
          <w:rFonts w:ascii="Times New Roman" w:hAnsi="Times New Roman" w:cs="Times New Roman"/>
          <w:sz w:val="24"/>
          <w:szCs w:val="24"/>
        </w:rPr>
        <w:t xml:space="preserve"> «</w:t>
      </w:r>
      <w:r w:rsidR="002369C5" w:rsidRPr="00FA05AA">
        <w:rPr>
          <w:rFonts w:ascii="Times New Roman" w:hAnsi="Times New Roman" w:cs="Times New Roman"/>
          <w:sz w:val="24"/>
          <w:szCs w:val="24"/>
        </w:rPr>
        <w:t>Поколение А</w:t>
      </w:r>
      <w:r w:rsidR="001B0616" w:rsidRPr="00FA05AA">
        <w:rPr>
          <w:rFonts w:ascii="Times New Roman" w:hAnsi="Times New Roman" w:cs="Times New Roman"/>
          <w:sz w:val="24"/>
          <w:szCs w:val="24"/>
        </w:rPr>
        <w:t>» (далее по тексту настоящих Правил – «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="001B0616" w:rsidRPr="00FA05AA">
        <w:rPr>
          <w:rFonts w:ascii="Times New Roman" w:hAnsi="Times New Roman" w:cs="Times New Roman"/>
          <w:sz w:val="24"/>
          <w:szCs w:val="24"/>
        </w:rPr>
        <w:t xml:space="preserve">») проводится с целью </w:t>
      </w:r>
      <w:r w:rsidRPr="00FA05AA">
        <w:rPr>
          <w:rFonts w:ascii="Times New Roman" w:hAnsi="Times New Roman" w:cs="Times New Roman"/>
          <w:sz w:val="24"/>
          <w:szCs w:val="24"/>
        </w:rPr>
        <w:t xml:space="preserve">повышения информированности о Компании </w:t>
      </w:r>
      <w:proofErr w:type="spellStart"/>
      <w:r w:rsidRPr="00FA05AA">
        <w:rPr>
          <w:rFonts w:ascii="Times New Roman" w:hAnsi="Times New Roman" w:cs="Times New Roman"/>
          <w:sz w:val="24"/>
          <w:szCs w:val="24"/>
        </w:rPr>
        <w:t>Амвэй</w:t>
      </w:r>
      <w:proofErr w:type="spellEnd"/>
      <w:r w:rsidRPr="00FA05AA">
        <w:rPr>
          <w:rFonts w:ascii="Times New Roman" w:hAnsi="Times New Roman" w:cs="Times New Roman"/>
          <w:sz w:val="24"/>
          <w:szCs w:val="24"/>
        </w:rPr>
        <w:t xml:space="preserve"> (далее – «Организатор») среди молодежи южного региона в возрасте от 18 до 35 лет.</w:t>
      </w:r>
    </w:p>
    <w:p w14:paraId="44D746C7" w14:textId="4AEEE46A" w:rsidR="001B0616" w:rsidRPr="00FA05AA" w:rsidRDefault="001B0616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 xml:space="preserve">1.2. Участниками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sz w:val="24"/>
          <w:szCs w:val="24"/>
        </w:rPr>
        <w:t xml:space="preserve">а (далее – «Участники») могут быть дееспособные физические лица, постоянно проживающие на территории </w:t>
      </w:r>
      <w:r w:rsidR="004E5BF1">
        <w:rPr>
          <w:rFonts w:ascii="Times New Roman" w:hAnsi="Times New Roman" w:cs="Times New Roman"/>
          <w:sz w:val="24"/>
          <w:szCs w:val="24"/>
        </w:rPr>
        <w:t xml:space="preserve">Южного Федерального округа и </w:t>
      </w:r>
      <w:proofErr w:type="gramStart"/>
      <w:r w:rsidR="004E5BF1">
        <w:rPr>
          <w:rFonts w:ascii="Times New Roman" w:hAnsi="Times New Roman" w:cs="Times New Roman"/>
          <w:sz w:val="24"/>
          <w:szCs w:val="24"/>
        </w:rPr>
        <w:t>Северо-Кавказского</w:t>
      </w:r>
      <w:proofErr w:type="gramEnd"/>
      <w:r w:rsidR="004E5BF1">
        <w:rPr>
          <w:rFonts w:ascii="Times New Roman" w:hAnsi="Times New Roman" w:cs="Times New Roman"/>
          <w:sz w:val="24"/>
          <w:szCs w:val="24"/>
        </w:rPr>
        <w:t xml:space="preserve"> Федерального округа Российской Федерации (далее – «</w:t>
      </w:r>
      <w:r w:rsidR="00AB6B7A" w:rsidRPr="00FA05AA">
        <w:rPr>
          <w:rFonts w:ascii="Times New Roman" w:hAnsi="Times New Roman" w:cs="Times New Roman"/>
          <w:sz w:val="24"/>
          <w:szCs w:val="24"/>
        </w:rPr>
        <w:t>ЮФО</w:t>
      </w:r>
      <w:r w:rsidR="004E5BF1">
        <w:rPr>
          <w:rFonts w:ascii="Times New Roman" w:hAnsi="Times New Roman" w:cs="Times New Roman"/>
          <w:sz w:val="24"/>
          <w:szCs w:val="24"/>
        </w:rPr>
        <w:t>»</w:t>
      </w:r>
      <w:r w:rsidR="00AB6B7A" w:rsidRPr="00FA05AA">
        <w:rPr>
          <w:rFonts w:ascii="Times New Roman" w:hAnsi="Times New Roman" w:cs="Times New Roman"/>
          <w:sz w:val="24"/>
          <w:szCs w:val="24"/>
        </w:rPr>
        <w:t xml:space="preserve"> и </w:t>
      </w:r>
      <w:r w:rsidR="004E5BF1">
        <w:rPr>
          <w:rFonts w:ascii="Times New Roman" w:hAnsi="Times New Roman" w:cs="Times New Roman"/>
          <w:sz w:val="24"/>
          <w:szCs w:val="24"/>
        </w:rPr>
        <w:t>«</w:t>
      </w:r>
      <w:r w:rsidR="00AB6B7A" w:rsidRPr="00FA05AA">
        <w:rPr>
          <w:rFonts w:ascii="Times New Roman" w:hAnsi="Times New Roman" w:cs="Times New Roman"/>
          <w:sz w:val="24"/>
          <w:szCs w:val="24"/>
        </w:rPr>
        <w:t>СКФО</w:t>
      </w:r>
      <w:r w:rsidR="004E5BF1">
        <w:rPr>
          <w:rFonts w:ascii="Times New Roman" w:hAnsi="Times New Roman" w:cs="Times New Roman"/>
          <w:sz w:val="24"/>
          <w:szCs w:val="24"/>
        </w:rPr>
        <w:t>»</w:t>
      </w:r>
      <w:r w:rsidR="00AB6B7A" w:rsidRPr="00FA05AA">
        <w:rPr>
          <w:rFonts w:ascii="Times New Roman" w:hAnsi="Times New Roman" w:cs="Times New Roman"/>
          <w:sz w:val="24"/>
          <w:szCs w:val="24"/>
        </w:rPr>
        <w:t xml:space="preserve"> </w:t>
      </w:r>
      <w:r w:rsidR="004E5BF1">
        <w:rPr>
          <w:rFonts w:ascii="Times New Roman" w:hAnsi="Times New Roman" w:cs="Times New Roman"/>
          <w:sz w:val="24"/>
          <w:szCs w:val="24"/>
        </w:rPr>
        <w:t>соответственно)</w:t>
      </w:r>
      <w:r w:rsidRPr="00FA05AA">
        <w:rPr>
          <w:rFonts w:ascii="Times New Roman" w:hAnsi="Times New Roman" w:cs="Times New Roman"/>
          <w:sz w:val="24"/>
          <w:szCs w:val="24"/>
        </w:rPr>
        <w:t xml:space="preserve">. Лица, не соответствующие вышеуказанным требованиям, а также сотрудники и представители Организатора, члены их семей, работники и представители третьих лиц, имеющих договорные отношения с Организатором, </w:t>
      </w:r>
      <w:proofErr w:type="gramStart"/>
      <w:r w:rsidR="00953F13" w:rsidRPr="00FA05AA">
        <w:rPr>
          <w:rFonts w:ascii="Times New Roman" w:hAnsi="Times New Roman" w:cs="Times New Roman"/>
          <w:sz w:val="24"/>
          <w:szCs w:val="24"/>
        </w:rPr>
        <w:t xml:space="preserve">работники </w:t>
      </w:r>
      <w:r w:rsidRPr="00FA05AA">
        <w:rPr>
          <w:rFonts w:ascii="Times New Roman" w:hAnsi="Times New Roman" w:cs="Times New Roman"/>
          <w:sz w:val="24"/>
          <w:szCs w:val="24"/>
        </w:rPr>
        <w:t>организаци</w:t>
      </w:r>
      <w:r w:rsidR="00953F13" w:rsidRPr="00FA05AA">
        <w:rPr>
          <w:rFonts w:ascii="Times New Roman" w:hAnsi="Times New Roman" w:cs="Times New Roman"/>
          <w:sz w:val="24"/>
          <w:szCs w:val="24"/>
        </w:rPr>
        <w:t>й</w:t>
      </w:r>
      <w:proofErr w:type="gramEnd"/>
      <w:r w:rsidRPr="00FA05AA">
        <w:rPr>
          <w:rFonts w:ascii="Times New Roman" w:hAnsi="Times New Roman" w:cs="Times New Roman"/>
          <w:sz w:val="24"/>
          <w:szCs w:val="24"/>
        </w:rPr>
        <w:t xml:space="preserve"> связанные с подготовкой, организацией и проведением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sz w:val="24"/>
          <w:szCs w:val="24"/>
        </w:rPr>
        <w:t xml:space="preserve">а, к участию в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sz w:val="24"/>
          <w:szCs w:val="24"/>
        </w:rPr>
        <w:t xml:space="preserve">е не допускаются. </w:t>
      </w:r>
    </w:p>
    <w:p w14:paraId="11C31FD4" w14:textId="10D86909" w:rsidR="00AB6B7A" w:rsidRPr="00FA05AA" w:rsidRDefault="00AB6B7A">
      <w:pPr>
        <w:rPr>
          <w:rFonts w:eastAsia="Times New Roman"/>
        </w:rPr>
      </w:pPr>
      <w:r w:rsidRPr="00FA05AA">
        <w:rPr>
          <w:rFonts w:ascii="Times New Roman" w:hAnsi="Times New Roman" w:cs="Times New Roman"/>
          <w:sz w:val="24"/>
          <w:szCs w:val="24"/>
        </w:rPr>
        <w:lastRenderedPageBreak/>
        <w:t>1.3</w:t>
      </w:r>
      <w:r w:rsidR="001B0616" w:rsidRPr="00FA05AA">
        <w:rPr>
          <w:rFonts w:ascii="Times New Roman" w:hAnsi="Times New Roman" w:cs="Times New Roman"/>
          <w:sz w:val="24"/>
          <w:szCs w:val="24"/>
        </w:rPr>
        <w:t xml:space="preserve">. </w:t>
      </w:r>
      <w:r w:rsidRPr="00FA05AA">
        <w:rPr>
          <w:rFonts w:ascii="Times New Roman" w:hAnsi="Times New Roman" w:cs="Times New Roman"/>
          <w:sz w:val="24"/>
          <w:szCs w:val="24"/>
        </w:rPr>
        <w:t xml:space="preserve">Принять участие в </w:t>
      </w:r>
      <w:r w:rsidR="00591A91" w:rsidRPr="00FA05AA">
        <w:rPr>
          <w:rFonts w:ascii="Times New Roman" w:hAnsi="Times New Roman" w:cs="Times New Roman"/>
          <w:sz w:val="24"/>
          <w:szCs w:val="24"/>
        </w:rPr>
        <w:t>Конкурсе</w:t>
      </w:r>
      <w:r w:rsidR="001B0616" w:rsidRPr="00FA05AA">
        <w:rPr>
          <w:rFonts w:ascii="Times New Roman" w:hAnsi="Times New Roman" w:cs="Times New Roman"/>
          <w:sz w:val="24"/>
          <w:szCs w:val="24"/>
        </w:rPr>
        <w:t xml:space="preserve"> могут </w:t>
      </w:r>
      <w:r w:rsidR="00953F13" w:rsidRPr="00FA05AA">
        <w:rPr>
          <w:rFonts w:ascii="Times New Roman" w:hAnsi="Times New Roman" w:cs="Times New Roman"/>
          <w:sz w:val="24"/>
          <w:szCs w:val="24"/>
        </w:rPr>
        <w:t>лица, проживающие</w:t>
      </w:r>
      <w:r w:rsidRPr="00FA05AA">
        <w:rPr>
          <w:rFonts w:ascii="Times New Roman" w:hAnsi="Times New Roman" w:cs="Times New Roman"/>
          <w:sz w:val="24"/>
          <w:szCs w:val="24"/>
        </w:rPr>
        <w:t xml:space="preserve"> на территории ЮФО и/или СКФО</w:t>
      </w:r>
      <w:r w:rsidR="00FA05AA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="00FA05AA">
        <w:rPr>
          <w:rFonts w:ascii="Times New Roman" w:hAnsi="Times New Roman" w:cs="Times New Roman"/>
          <w:sz w:val="24"/>
          <w:szCs w:val="24"/>
        </w:rPr>
        <w:t>кому</w:t>
      </w:r>
      <w:proofErr w:type="gramEnd"/>
      <w:r w:rsidR="00FA05AA">
        <w:rPr>
          <w:rFonts w:ascii="Times New Roman" w:hAnsi="Times New Roman" w:cs="Times New Roman"/>
          <w:sz w:val="24"/>
          <w:szCs w:val="24"/>
        </w:rPr>
        <w:t xml:space="preserve"> исполнилось </w:t>
      </w:r>
      <w:r w:rsidR="00FA05AA" w:rsidRPr="00FA05AA">
        <w:rPr>
          <w:rFonts w:ascii="Times New Roman" w:eastAsia="Times New Roman" w:hAnsi="Times New Roman" w:cs="Times New Roman"/>
          <w:sz w:val="24"/>
          <w:szCs w:val="24"/>
        </w:rPr>
        <w:t>18 полных лет на 00:00 10 августа 2015, и не достигнувшие возраста 35-ти на эту же дату;</w:t>
      </w:r>
      <w:r w:rsidR="00092852" w:rsidRPr="00FA05AA">
        <w:rPr>
          <w:rFonts w:ascii="Times New Roman" w:hAnsi="Times New Roman" w:cs="Times New Roman"/>
          <w:sz w:val="24"/>
          <w:szCs w:val="24"/>
        </w:rPr>
        <w:t xml:space="preserve"> </w:t>
      </w:r>
      <w:r w:rsidR="00FA05AA">
        <w:rPr>
          <w:rFonts w:ascii="Times New Roman" w:hAnsi="Times New Roman" w:cs="Times New Roman"/>
          <w:sz w:val="24"/>
          <w:szCs w:val="24"/>
        </w:rPr>
        <w:t xml:space="preserve">для последующих этапов Организатор конкурса отбирает заявки лиц, </w:t>
      </w:r>
      <w:r w:rsidR="00092852" w:rsidRPr="00FA05AA">
        <w:rPr>
          <w:rFonts w:ascii="Times New Roman" w:hAnsi="Times New Roman" w:cs="Times New Roman"/>
          <w:sz w:val="24"/>
          <w:szCs w:val="24"/>
        </w:rPr>
        <w:t xml:space="preserve">не старше </w:t>
      </w:r>
      <w:r w:rsidRPr="00FA05AA">
        <w:rPr>
          <w:rFonts w:ascii="Times New Roman" w:hAnsi="Times New Roman" w:cs="Times New Roman"/>
          <w:sz w:val="24"/>
          <w:szCs w:val="24"/>
        </w:rPr>
        <w:t xml:space="preserve">35 лет до начала старта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sz w:val="24"/>
          <w:szCs w:val="24"/>
        </w:rPr>
        <w:t xml:space="preserve">а (т.е. до 10 августа 2015 года).  </w:t>
      </w:r>
    </w:p>
    <w:p w14:paraId="05A8D233" w14:textId="30897B19" w:rsidR="001B0616" w:rsidRPr="00FA05AA" w:rsidRDefault="009D3AB8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>1.4</w:t>
      </w:r>
      <w:r w:rsidR="001B0616" w:rsidRPr="00FA05AA">
        <w:rPr>
          <w:rFonts w:ascii="Times New Roman" w:hAnsi="Times New Roman" w:cs="Times New Roman"/>
          <w:sz w:val="24"/>
          <w:szCs w:val="24"/>
        </w:rPr>
        <w:t>. Способ, порядок и условия регистрации</w:t>
      </w:r>
      <w:r w:rsidRPr="00FA05AA">
        <w:rPr>
          <w:rFonts w:ascii="Times New Roman" w:hAnsi="Times New Roman" w:cs="Times New Roman"/>
          <w:sz w:val="24"/>
          <w:szCs w:val="24"/>
        </w:rPr>
        <w:t xml:space="preserve"> в </w:t>
      </w:r>
      <w:r w:rsidR="00AE3D6A" w:rsidRPr="00FA05AA">
        <w:rPr>
          <w:rFonts w:ascii="Times New Roman" w:hAnsi="Times New Roman" w:cs="Times New Roman"/>
          <w:sz w:val="24"/>
          <w:szCs w:val="24"/>
        </w:rPr>
        <w:t xml:space="preserve">Конкурсе </w:t>
      </w:r>
      <w:r w:rsidR="00092852" w:rsidRPr="00FA05AA">
        <w:rPr>
          <w:rFonts w:ascii="Times New Roman" w:hAnsi="Times New Roman" w:cs="Times New Roman"/>
          <w:sz w:val="24"/>
          <w:szCs w:val="24"/>
        </w:rPr>
        <w:t xml:space="preserve">изложены на официальном сайте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="00FA05AA">
        <w:rPr>
          <w:rFonts w:ascii="Times New Roman" w:hAnsi="Times New Roman" w:cs="Times New Roman"/>
          <w:sz w:val="24"/>
          <w:szCs w:val="24"/>
        </w:rPr>
        <w:t xml:space="preserve">а </w:t>
      </w:r>
      <w:r w:rsidR="00AE3D6A" w:rsidRPr="00FA05AA">
        <w:rPr>
          <w:rFonts w:ascii="Times New Roman" w:hAnsi="Times New Roman" w:cs="Times New Roman"/>
          <w:b/>
          <w:sz w:val="24"/>
          <w:szCs w:val="24"/>
          <w:lang w:val="en-US"/>
        </w:rPr>
        <w:t>www</w:t>
      </w:r>
      <w:r w:rsidR="00AE3D6A" w:rsidRPr="00FA05AA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AE3D6A" w:rsidRPr="00FA05AA">
        <w:rPr>
          <w:rFonts w:ascii="Times New Roman" w:hAnsi="Times New Roman" w:cs="Times New Roman"/>
          <w:b/>
          <w:sz w:val="24"/>
          <w:szCs w:val="24"/>
          <w:lang w:val="en-US"/>
        </w:rPr>
        <w:t>agen</w:t>
      </w:r>
      <w:proofErr w:type="spellEnd"/>
      <w:r w:rsidR="00AE3D6A" w:rsidRPr="00FA05AA">
        <w:rPr>
          <w:rFonts w:ascii="Times New Roman" w:hAnsi="Times New Roman" w:cs="Times New Roman"/>
          <w:b/>
          <w:sz w:val="24"/>
          <w:szCs w:val="24"/>
        </w:rPr>
        <w:t>-</w:t>
      </w:r>
      <w:r w:rsidR="00AE3D6A" w:rsidRPr="00FA05AA">
        <w:rPr>
          <w:rFonts w:ascii="Times New Roman" w:hAnsi="Times New Roman" w:cs="Times New Roman"/>
          <w:b/>
          <w:sz w:val="24"/>
          <w:szCs w:val="24"/>
          <w:lang w:val="en-US"/>
        </w:rPr>
        <w:t>project</w:t>
      </w:r>
      <w:r w:rsidR="00AE3D6A" w:rsidRPr="00FA05AA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AE3D6A" w:rsidRPr="00FA05A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proofErr w:type="spellEnd"/>
      <w:r w:rsidR="00953F13" w:rsidRPr="00FA05AA" w:rsidDel="00953F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949B43" w14:textId="7536388C" w:rsidR="001B0616" w:rsidRPr="00FA05AA" w:rsidRDefault="0008668F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>1.5</w:t>
      </w:r>
      <w:r w:rsidR="001B0616" w:rsidRPr="00FA05AA">
        <w:rPr>
          <w:rFonts w:ascii="Times New Roman" w:hAnsi="Times New Roman" w:cs="Times New Roman"/>
          <w:sz w:val="24"/>
          <w:szCs w:val="24"/>
        </w:rPr>
        <w:t xml:space="preserve">. </w:t>
      </w:r>
      <w:r w:rsidRPr="00FA05AA">
        <w:rPr>
          <w:rFonts w:ascii="Times New Roman" w:hAnsi="Times New Roman" w:cs="Times New Roman"/>
          <w:sz w:val="24"/>
          <w:szCs w:val="24"/>
        </w:rPr>
        <w:t>Определение победителей</w:t>
      </w:r>
      <w:r w:rsidR="001B0616" w:rsidRPr="00FA05AA">
        <w:rPr>
          <w:rFonts w:ascii="Times New Roman" w:hAnsi="Times New Roman" w:cs="Times New Roman"/>
          <w:sz w:val="24"/>
          <w:szCs w:val="24"/>
        </w:rPr>
        <w:t xml:space="preserve">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sz w:val="24"/>
          <w:szCs w:val="24"/>
        </w:rPr>
        <w:t>а пройдёт «24</w:t>
      </w:r>
      <w:r w:rsidR="001B0616" w:rsidRPr="00FA05AA">
        <w:rPr>
          <w:rFonts w:ascii="Times New Roman" w:hAnsi="Times New Roman" w:cs="Times New Roman"/>
          <w:sz w:val="24"/>
          <w:szCs w:val="24"/>
        </w:rPr>
        <w:t xml:space="preserve">» </w:t>
      </w:r>
      <w:r w:rsidRPr="00FA05AA">
        <w:rPr>
          <w:rFonts w:ascii="Times New Roman" w:hAnsi="Times New Roman" w:cs="Times New Roman"/>
          <w:sz w:val="24"/>
          <w:szCs w:val="24"/>
        </w:rPr>
        <w:t xml:space="preserve">октября 2015 года на </w:t>
      </w:r>
      <w:r w:rsidR="00FF4E4D" w:rsidRPr="00FA05AA">
        <w:rPr>
          <w:rFonts w:ascii="Times New Roman" w:hAnsi="Times New Roman" w:cs="Times New Roman"/>
          <w:sz w:val="24"/>
          <w:szCs w:val="24"/>
        </w:rPr>
        <w:t>Отчетном концерте</w:t>
      </w:r>
      <w:r w:rsidRPr="00FA05AA">
        <w:rPr>
          <w:rFonts w:ascii="Times New Roman" w:hAnsi="Times New Roman" w:cs="Times New Roman"/>
          <w:sz w:val="24"/>
          <w:szCs w:val="24"/>
        </w:rPr>
        <w:t xml:space="preserve"> в г. Ростов-на-Дону, </w:t>
      </w:r>
      <w:proofErr w:type="spellStart"/>
      <w:r w:rsidRPr="00FA05AA">
        <w:rPr>
          <w:rFonts w:ascii="Times New Roman" w:hAnsi="Times New Roman" w:cs="Times New Roman"/>
          <w:sz w:val="24"/>
          <w:szCs w:val="24"/>
        </w:rPr>
        <w:t>Вертол</w:t>
      </w:r>
      <w:proofErr w:type="spellEnd"/>
      <w:r w:rsidRPr="00FA05AA">
        <w:rPr>
          <w:rFonts w:ascii="Times New Roman" w:hAnsi="Times New Roman" w:cs="Times New Roman"/>
          <w:sz w:val="24"/>
          <w:szCs w:val="24"/>
        </w:rPr>
        <w:t xml:space="preserve"> Экспо (ул. Михаила Нагибина, д. 30)</w:t>
      </w:r>
    </w:p>
    <w:p w14:paraId="0EF05B54" w14:textId="792C2282" w:rsidR="00953F13" w:rsidRPr="00FA05AA" w:rsidRDefault="00953F13" w:rsidP="00953F13">
      <w:pPr>
        <w:pStyle w:val="CommentText"/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 xml:space="preserve">1. 6 </w:t>
      </w:r>
      <w:r w:rsidR="00AE3D6A" w:rsidRPr="00FA05AA">
        <w:rPr>
          <w:rFonts w:ascii="Times New Roman" w:hAnsi="Times New Roman" w:cs="Times New Roman"/>
          <w:sz w:val="24"/>
          <w:szCs w:val="24"/>
        </w:rPr>
        <w:t xml:space="preserve">Организатор оставляет за собой право вносить изменения в Положения о Конкурсе. </w:t>
      </w:r>
      <w:r w:rsidRPr="00FA05AA">
        <w:rPr>
          <w:rFonts w:ascii="Times New Roman" w:hAnsi="Times New Roman" w:cs="Times New Roman"/>
          <w:sz w:val="24"/>
          <w:szCs w:val="24"/>
        </w:rPr>
        <w:t xml:space="preserve">Информация обо всех изменениях будет опубликовываться на официальном сайте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sz w:val="24"/>
          <w:szCs w:val="24"/>
        </w:rPr>
        <w:t xml:space="preserve">а. </w:t>
      </w:r>
    </w:p>
    <w:p w14:paraId="29B21C47" w14:textId="30F3AAE8" w:rsidR="00953F13" w:rsidRPr="00FA05AA" w:rsidRDefault="00953F13">
      <w:pPr>
        <w:rPr>
          <w:rFonts w:ascii="Times New Roman" w:hAnsi="Times New Roman" w:cs="Times New Roman"/>
          <w:sz w:val="24"/>
          <w:szCs w:val="24"/>
        </w:rPr>
      </w:pPr>
    </w:p>
    <w:p w14:paraId="38151DAD" w14:textId="77777777" w:rsidR="001B0616" w:rsidRPr="00FA05AA" w:rsidRDefault="001B0616">
      <w:pPr>
        <w:rPr>
          <w:rFonts w:ascii="Times New Roman" w:hAnsi="Times New Roman" w:cs="Times New Roman"/>
          <w:sz w:val="24"/>
          <w:szCs w:val="24"/>
        </w:rPr>
      </w:pPr>
    </w:p>
    <w:p w14:paraId="1D204280" w14:textId="3C2440DB" w:rsidR="001B0616" w:rsidRPr="00FA05AA" w:rsidRDefault="001B0616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 xml:space="preserve">2. Сведения об Организаторе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sz w:val="24"/>
          <w:szCs w:val="24"/>
        </w:rPr>
        <w:t>а</w:t>
      </w:r>
    </w:p>
    <w:p w14:paraId="79A3FB5E" w14:textId="7BC61100" w:rsidR="001B0616" w:rsidRPr="00FA05AA" w:rsidRDefault="001B0616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 xml:space="preserve"> 2.1. Организатором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sz w:val="24"/>
          <w:szCs w:val="24"/>
        </w:rPr>
        <w:t xml:space="preserve">а является </w:t>
      </w:r>
      <w:r w:rsidR="006B1E87" w:rsidRPr="00FA05AA">
        <w:rPr>
          <w:rFonts w:ascii="Times New Roman" w:hAnsi="Times New Roman" w:cs="Times New Roman"/>
          <w:sz w:val="24"/>
          <w:szCs w:val="24"/>
        </w:rPr>
        <w:t>ООО «</w:t>
      </w:r>
      <w:proofErr w:type="spellStart"/>
      <w:r w:rsidR="006B1E87" w:rsidRPr="00FA05AA">
        <w:rPr>
          <w:rFonts w:ascii="Times New Roman" w:hAnsi="Times New Roman" w:cs="Times New Roman"/>
          <w:sz w:val="24"/>
          <w:szCs w:val="24"/>
        </w:rPr>
        <w:t>Амвэй</w:t>
      </w:r>
      <w:proofErr w:type="spellEnd"/>
      <w:r w:rsidR="006B1E87" w:rsidRPr="00FA05AA">
        <w:rPr>
          <w:rFonts w:ascii="Times New Roman" w:hAnsi="Times New Roman" w:cs="Times New Roman"/>
          <w:sz w:val="24"/>
          <w:szCs w:val="24"/>
        </w:rPr>
        <w:t>»</w:t>
      </w:r>
      <w:r w:rsidRPr="00FA05AA">
        <w:rPr>
          <w:rFonts w:ascii="Times New Roman" w:hAnsi="Times New Roman" w:cs="Times New Roman"/>
          <w:sz w:val="24"/>
          <w:szCs w:val="24"/>
        </w:rPr>
        <w:t xml:space="preserve"> (</w:t>
      </w:r>
      <w:r w:rsidR="0068423B" w:rsidRPr="00FA05AA">
        <w:rPr>
          <w:rFonts w:ascii="Times New Roman" w:hAnsi="Times New Roman" w:cs="Times New Roman"/>
          <w:sz w:val="24"/>
          <w:szCs w:val="24"/>
        </w:rPr>
        <w:t>О</w:t>
      </w:r>
      <w:r w:rsidR="006B1E87" w:rsidRPr="00FA05AA">
        <w:rPr>
          <w:rFonts w:ascii="Times New Roman" w:hAnsi="Times New Roman" w:cs="Times New Roman"/>
          <w:sz w:val="24"/>
          <w:szCs w:val="24"/>
        </w:rPr>
        <w:t>бщество с ограниченной ответственностью</w:t>
      </w:r>
      <w:r w:rsidRPr="00FA05AA">
        <w:rPr>
          <w:rFonts w:ascii="Times New Roman" w:hAnsi="Times New Roman" w:cs="Times New Roman"/>
          <w:sz w:val="24"/>
          <w:szCs w:val="24"/>
        </w:rPr>
        <w:t xml:space="preserve">) (ИНН </w:t>
      </w:r>
      <w:r w:rsidR="006B1E87" w:rsidRPr="00FA05AA">
        <w:rPr>
          <w:rFonts w:ascii="Times New Roman" w:hAnsi="Times New Roman" w:cs="Times New Roman"/>
          <w:sz w:val="24"/>
          <w:szCs w:val="24"/>
        </w:rPr>
        <w:t>7704511011</w:t>
      </w:r>
      <w:r w:rsidRPr="00FA05AA">
        <w:rPr>
          <w:rFonts w:ascii="Times New Roman" w:hAnsi="Times New Roman" w:cs="Times New Roman"/>
          <w:sz w:val="24"/>
          <w:szCs w:val="24"/>
        </w:rPr>
        <w:t xml:space="preserve">, юридический адрес: </w:t>
      </w:r>
      <w:r w:rsidR="006B1E87" w:rsidRPr="00FA05AA">
        <w:rPr>
          <w:rFonts w:ascii="Times New Roman" w:hAnsi="Times New Roman" w:cs="Times New Roman"/>
          <w:sz w:val="24"/>
          <w:szCs w:val="24"/>
        </w:rPr>
        <w:t>127018 Россия, г. Москва, ул. Сущевский вал, д. 18)</w:t>
      </w:r>
      <w:r w:rsidRPr="00FA05AA">
        <w:rPr>
          <w:rFonts w:ascii="Times New Roman" w:hAnsi="Times New Roman" w:cs="Times New Roman"/>
          <w:sz w:val="24"/>
          <w:szCs w:val="24"/>
        </w:rPr>
        <w:t>.</w:t>
      </w:r>
    </w:p>
    <w:p w14:paraId="22EF414F" w14:textId="4841635E" w:rsidR="001B0616" w:rsidRPr="00FA05AA" w:rsidRDefault="001B0616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 xml:space="preserve">2.2. Сайт в сети Интернет, на котором в течение периода проведения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="00CB40CE" w:rsidRPr="00FA05AA">
        <w:rPr>
          <w:rFonts w:ascii="Times New Roman" w:hAnsi="Times New Roman" w:cs="Times New Roman"/>
          <w:sz w:val="24"/>
          <w:szCs w:val="24"/>
        </w:rPr>
        <w:t>а</w:t>
      </w:r>
      <w:r w:rsidRPr="00FA05AA">
        <w:rPr>
          <w:rFonts w:ascii="Times New Roman" w:hAnsi="Times New Roman" w:cs="Times New Roman"/>
          <w:sz w:val="24"/>
          <w:szCs w:val="24"/>
        </w:rPr>
        <w:t xml:space="preserve"> можно ознакомиться с информацией о проводимом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="00CB40CE" w:rsidRPr="00FA05AA">
        <w:rPr>
          <w:rFonts w:ascii="Times New Roman" w:hAnsi="Times New Roman" w:cs="Times New Roman"/>
          <w:sz w:val="24"/>
          <w:szCs w:val="24"/>
        </w:rPr>
        <w:t>е</w:t>
      </w:r>
      <w:r w:rsidRPr="00FA05A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A05AA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FA05A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CB40CE" w:rsidRPr="00FA05AA">
        <w:rPr>
          <w:rFonts w:ascii="Times New Roman" w:hAnsi="Times New Roman" w:cs="Times New Roman"/>
          <w:sz w:val="24"/>
          <w:szCs w:val="24"/>
          <w:lang w:val="en-US"/>
        </w:rPr>
        <w:t>agen</w:t>
      </w:r>
      <w:proofErr w:type="spellEnd"/>
      <w:r w:rsidR="00AE3D6A" w:rsidRPr="00FA05AA">
        <w:rPr>
          <w:rFonts w:ascii="Times New Roman" w:hAnsi="Times New Roman" w:cs="Times New Roman"/>
          <w:sz w:val="24"/>
          <w:szCs w:val="24"/>
        </w:rPr>
        <w:t>-</w:t>
      </w:r>
      <w:r w:rsidR="00AE3D6A" w:rsidRPr="00FA05AA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FA05A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AE3D6A" w:rsidRPr="00FA05AA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FA05AA">
        <w:rPr>
          <w:rFonts w:ascii="Times New Roman" w:hAnsi="Times New Roman" w:cs="Times New Roman"/>
          <w:sz w:val="24"/>
          <w:szCs w:val="24"/>
        </w:rPr>
        <w:t xml:space="preserve"> (далее по тексту настоящих Правил — «Сайт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="006B1E87" w:rsidRPr="00FA05AA">
        <w:rPr>
          <w:rFonts w:ascii="Times New Roman" w:hAnsi="Times New Roman" w:cs="Times New Roman"/>
          <w:sz w:val="24"/>
          <w:szCs w:val="24"/>
        </w:rPr>
        <w:t>а</w:t>
      </w:r>
      <w:r w:rsidRPr="00FA05AA">
        <w:rPr>
          <w:rFonts w:ascii="Times New Roman" w:hAnsi="Times New Roman" w:cs="Times New Roman"/>
          <w:sz w:val="24"/>
          <w:szCs w:val="24"/>
        </w:rPr>
        <w:t>»).</w:t>
      </w:r>
    </w:p>
    <w:p w14:paraId="4FA9266D" w14:textId="0F8DF215" w:rsidR="001B0616" w:rsidRPr="00FA05AA" w:rsidRDefault="001B0616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 xml:space="preserve"> 3. Сроки и территория проведения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sz w:val="24"/>
          <w:szCs w:val="24"/>
        </w:rPr>
        <w:t>а</w:t>
      </w:r>
    </w:p>
    <w:p w14:paraId="2733FC51" w14:textId="583FEA56" w:rsidR="001B0616" w:rsidRPr="00FA05AA" w:rsidRDefault="001B0616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 xml:space="preserve"> 3.1.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sz w:val="24"/>
          <w:szCs w:val="24"/>
        </w:rPr>
        <w:t xml:space="preserve"> проводится в период с 00 часов 00 </w:t>
      </w:r>
      <w:r w:rsidR="00CB40CE" w:rsidRPr="00FA05AA">
        <w:rPr>
          <w:rFonts w:ascii="Times New Roman" w:hAnsi="Times New Roman" w:cs="Times New Roman"/>
          <w:sz w:val="24"/>
          <w:szCs w:val="24"/>
        </w:rPr>
        <w:t>минут по московскому времени «10</w:t>
      </w:r>
      <w:r w:rsidRPr="00FA05AA">
        <w:rPr>
          <w:rFonts w:ascii="Times New Roman" w:hAnsi="Times New Roman" w:cs="Times New Roman"/>
          <w:sz w:val="24"/>
          <w:szCs w:val="24"/>
        </w:rPr>
        <w:t xml:space="preserve">» </w:t>
      </w:r>
      <w:r w:rsidR="00CB40CE" w:rsidRPr="00FA05AA">
        <w:rPr>
          <w:rFonts w:ascii="Times New Roman" w:hAnsi="Times New Roman" w:cs="Times New Roman"/>
          <w:sz w:val="24"/>
          <w:szCs w:val="24"/>
        </w:rPr>
        <w:t xml:space="preserve">августа 2015 года </w:t>
      </w:r>
      <w:r w:rsidR="00AE3D6A" w:rsidRPr="00FA05AA">
        <w:rPr>
          <w:rFonts w:ascii="Times New Roman" w:hAnsi="Times New Roman" w:cs="Times New Roman"/>
          <w:sz w:val="24"/>
          <w:szCs w:val="24"/>
        </w:rPr>
        <w:t>до</w:t>
      </w:r>
      <w:r w:rsidR="00CB40CE" w:rsidRPr="00FA05AA">
        <w:rPr>
          <w:rFonts w:ascii="Times New Roman" w:hAnsi="Times New Roman" w:cs="Times New Roman"/>
          <w:sz w:val="24"/>
          <w:szCs w:val="24"/>
        </w:rPr>
        <w:t xml:space="preserve"> 23 часов 59</w:t>
      </w:r>
      <w:r w:rsidRPr="00FA05AA">
        <w:rPr>
          <w:rFonts w:ascii="Times New Roman" w:hAnsi="Times New Roman" w:cs="Times New Roman"/>
          <w:sz w:val="24"/>
          <w:szCs w:val="24"/>
        </w:rPr>
        <w:t xml:space="preserve"> </w:t>
      </w:r>
      <w:r w:rsidR="00CB40CE" w:rsidRPr="00FA05AA">
        <w:rPr>
          <w:rFonts w:ascii="Times New Roman" w:hAnsi="Times New Roman" w:cs="Times New Roman"/>
          <w:sz w:val="24"/>
          <w:szCs w:val="24"/>
        </w:rPr>
        <w:t>минут по московскому времени «24</w:t>
      </w:r>
      <w:r w:rsidRPr="00FA05AA">
        <w:rPr>
          <w:rFonts w:ascii="Times New Roman" w:hAnsi="Times New Roman" w:cs="Times New Roman"/>
          <w:sz w:val="24"/>
          <w:szCs w:val="24"/>
        </w:rPr>
        <w:t xml:space="preserve">» </w:t>
      </w:r>
      <w:r w:rsidR="00CB40CE" w:rsidRPr="00FA05AA">
        <w:rPr>
          <w:rFonts w:ascii="Times New Roman" w:hAnsi="Times New Roman" w:cs="Times New Roman"/>
          <w:sz w:val="24"/>
          <w:szCs w:val="24"/>
        </w:rPr>
        <w:t>октября 2015</w:t>
      </w:r>
      <w:r w:rsidRPr="00FA05AA">
        <w:rPr>
          <w:rFonts w:ascii="Times New Roman" w:hAnsi="Times New Roman" w:cs="Times New Roman"/>
          <w:sz w:val="24"/>
          <w:szCs w:val="24"/>
        </w:rPr>
        <w:t xml:space="preserve"> года. </w:t>
      </w:r>
    </w:p>
    <w:p w14:paraId="1063654D" w14:textId="270DC48E" w:rsidR="001B0616" w:rsidRPr="00FA05AA" w:rsidRDefault="001B0616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 xml:space="preserve">3.2.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sz w:val="24"/>
          <w:szCs w:val="24"/>
        </w:rPr>
        <w:t xml:space="preserve"> проводится </w:t>
      </w:r>
      <w:r w:rsidR="00CB40CE" w:rsidRPr="00FA05AA">
        <w:rPr>
          <w:rFonts w:ascii="Times New Roman" w:hAnsi="Times New Roman" w:cs="Times New Roman"/>
          <w:sz w:val="24"/>
          <w:szCs w:val="24"/>
        </w:rPr>
        <w:t xml:space="preserve">исключительно для жителей ЮФО и/или СКФО </w:t>
      </w:r>
      <w:r w:rsidRPr="00FA05AA">
        <w:rPr>
          <w:rFonts w:ascii="Times New Roman" w:hAnsi="Times New Roman" w:cs="Times New Roman"/>
          <w:sz w:val="24"/>
          <w:szCs w:val="24"/>
        </w:rPr>
        <w:t xml:space="preserve">Российской Федерации. </w:t>
      </w:r>
    </w:p>
    <w:p w14:paraId="2A07FBBF" w14:textId="77777777" w:rsidR="007C6C86" w:rsidRDefault="007C6C86" w:rsidP="007C6C86">
      <w:pPr>
        <w:rPr>
          <w:rFonts w:ascii="Times New Roman" w:hAnsi="Times New Roman" w:cs="Times New Roman"/>
          <w:sz w:val="24"/>
          <w:szCs w:val="24"/>
        </w:rPr>
      </w:pPr>
    </w:p>
    <w:p w14:paraId="25444321" w14:textId="77777777" w:rsidR="00FA05AA" w:rsidRPr="00FA05AA" w:rsidRDefault="00FA05AA" w:rsidP="007C6C86">
      <w:pPr>
        <w:rPr>
          <w:rFonts w:ascii="Times New Roman" w:hAnsi="Times New Roman" w:cs="Times New Roman"/>
          <w:sz w:val="24"/>
          <w:szCs w:val="24"/>
        </w:rPr>
      </w:pPr>
    </w:p>
    <w:p w14:paraId="0F51A89B" w14:textId="10BEE64A" w:rsidR="001B0616" w:rsidRPr="00FA05AA" w:rsidRDefault="007C6C86" w:rsidP="007C6C86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 xml:space="preserve">4. </w:t>
      </w:r>
      <w:r w:rsidR="001B0616" w:rsidRPr="00FA05AA">
        <w:rPr>
          <w:rFonts w:ascii="Times New Roman" w:hAnsi="Times New Roman" w:cs="Times New Roman"/>
          <w:sz w:val="24"/>
          <w:szCs w:val="24"/>
        </w:rPr>
        <w:t xml:space="preserve">Условия участия в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sz w:val="24"/>
          <w:szCs w:val="24"/>
        </w:rPr>
        <w:t>е</w:t>
      </w:r>
    </w:p>
    <w:p w14:paraId="4ABDEA18" w14:textId="18756859" w:rsidR="007C6C86" w:rsidRPr="00FA05AA" w:rsidRDefault="007C6C86" w:rsidP="007C6C86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 xml:space="preserve">4.1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sz w:val="24"/>
          <w:szCs w:val="24"/>
        </w:rPr>
        <w:t xml:space="preserve"> </w:t>
      </w:r>
      <w:r w:rsidRPr="00FA05A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A05AA">
        <w:rPr>
          <w:rFonts w:ascii="Times New Roman" w:hAnsi="Times New Roman" w:cs="Times New Roman"/>
          <w:sz w:val="24"/>
          <w:szCs w:val="24"/>
        </w:rPr>
        <w:t>-</w:t>
      </w:r>
      <w:r w:rsidRPr="00FA05AA">
        <w:rPr>
          <w:rFonts w:ascii="Times New Roman" w:hAnsi="Times New Roman" w:cs="Times New Roman"/>
          <w:sz w:val="24"/>
          <w:szCs w:val="24"/>
          <w:lang w:val="en-US"/>
        </w:rPr>
        <w:t>GEN</w:t>
      </w:r>
      <w:r w:rsidRPr="00FA05AA">
        <w:rPr>
          <w:rFonts w:ascii="Times New Roman" w:hAnsi="Times New Roman" w:cs="Times New Roman"/>
          <w:sz w:val="24"/>
          <w:szCs w:val="24"/>
        </w:rPr>
        <w:t xml:space="preserve"> состоит из трех последовательных этапов. Этап отбора участников и регистрации на Сайте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sz w:val="24"/>
          <w:szCs w:val="24"/>
        </w:rPr>
        <w:t xml:space="preserve">а; этап </w:t>
      </w:r>
      <w:proofErr w:type="gramStart"/>
      <w:r w:rsidR="00953F13" w:rsidRPr="00FA05AA">
        <w:rPr>
          <w:rFonts w:ascii="Times New Roman" w:hAnsi="Times New Roman" w:cs="Times New Roman"/>
          <w:sz w:val="24"/>
          <w:szCs w:val="24"/>
        </w:rPr>
        <w:t>кастингов</w:t>
      </w:r>
      <w:proofErr w:type="gramEnd"/>
      <w:r w:rsidR="00953F13" w:rsidRPr="00FA05AA">
        <w:rPr>
          <w:rFonts w:ascii="Times New Roman" w:hAnsi="Times New Roman" w:cs="Times New Roman"/>
          <w:sz w:val="24"/>
          <w:szCs w:val="24"/>
        </w:rPr>
        <w:t xml:space="preserve"> </w:t>
      </w:r>
      <w:r w:rsidRPr="00FA05AA">
        <w:rPr>
          <w:rFonts w:ascii="Times New Roman" w:hAnsi="Times New Roman" w:cs="Times New Roman"/>
          <w:sz w:val="24"/>
          <w:szCs w:val="24"/>
        </w:rPr>
        <w:t xml:space="preserve">отобранных членами Жюри зарегистрированных участников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sz w:val="24"/>
          <w:szCs w:val="24"/>
        </w:rPr>
        <w:t xml:space="preserve">а (далее </w:t>
      </w:r>
      <w:r w:rsidR="0068423B" w:rsidRPr="00FA05AA">
        <w:rPr>
          <w:rFonts w:ascii="Times New Roman" w:hAnsi="Times New Roman" w:cs="Times New Roman"/>
          <w:sz w:val="24"/>
          <w:szCs w:val="24"/>
        </w:rPr>
        <w:t>«</w:t>
      </w:r>
      <w:r w:rsidRPr="00FA05AA">
        <w:rPr>
          <w:rFonts w:ascii="Times New Roman" w:hAnsi="Times New Roman" w:cs="Times New Roman"/>
          <w:sz w:val="24"/>
          <w:szCs w:val="24"/>
        </w:rPr>
        <w:t>Кастинг</w:t>
      </w:r>
      <w:r w:rsidR="0068423B" w:rsidRPr="00FA05AA">
        <w:rPr>
          <w:rFonts w:ascii="Times New Roman" w:hAnsi="Times New Roman" w:cs="Times New Roman"/>
          <w:sz w:val="24"/>
          <w:szCs w:val="24"/>
        </w:rPr>
        <w:t>»</w:t>
      </w:r>
      <w:r w:rsidRPr="00FA05AA">
        <w:rPr>
          <w:rFonts w:ascii="Times New Roman" w:hAnsi="Times New Roman" w:cs="Times New Roman"/>
          <w:sz w:val="24"/>
          <w:szCs w:val="24"/>
        </w:rPr>
        <w:t xml:space="preserve">); подготовка и выступления на </w:t>
      </w:r>
      <w:r w:rsidR="00FF4E4D" w:rsidRPr="00FA05AA">
        <w:rPr>
          <w:rFonts w:ascii="Times New Roman" w:hAnsi="Times New Roman" w:cs="Times New Roman"/>
          <w:sz w:val="24"/>
          <w:szCs w:val="24"/>
        </w:rPr>
        <w:t>Отчетном концерте</w:t>
      </w:r>
      <w:r w:rsidRPr="00FA05AA">
        <w:rPr>
          <w:rFonts w:ascii="Times New Roman" w:hAnsi="Times New Roman" w:cs="Times New Roman"/>
          <w:sz w:val="24"/>
          <w:szCs w:val="24"/>
        </w:rPr>
        <w:t xml:space="preserve">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sz w:val="24"/>
          <w:szCs w:val="24"/>
        </w:rPr>
        <w:t xml:space="preserve">а (далее </w:t>
      </w:r>
      <w:r w:rsidR="0068423B" w:rsidRPr="00FA05AA">
        <w:rPr>
          <w:rFonts w:ascii="Times New Roman" w:hAnsi="Times New Roman" w:cs="Times New Roman"/>
          <w:sz w:val="24"/>
          <w:szCs w:val="24"/>
        </w:rPr>
        <w:t>«</w:t>
      </w:r>
      <w:r w:rsidR="00FF4E4D" w:rsidRPr="00FA05AA">
        <w:rPr>
          <w:rFonts w:ascii="Times New Roman" w:hAnsi="Times New Roman" w:cs="Times New Roman"/>
          <w:sz w:val="24"/>
          <w:szCs w:val="24"/>
        </w:rPr>
        <w:t>Отчетный концерт»</w:t>
      </w:r>
      <w:r w:rsidR="0068423B" w:rsidRPr="00FA05AA">
        <w:rPr>
          <w:rFonts w:ascii="Times New Roman" w:hAnsi="Times New Roman" w:cs="Times New Roman"/>
          <w:sz w:val="24"/>
          <w:szCs w:val="24"/>
        </w:rPr>
        <w:t>»</w:t>
      </w:r>
      <w:r w:rsidRPr="00FA05AA">
        <w:rPr>
          <w:rFonts w:ascii="Times New Roman" w:hAnsi="Times New Roman" w:cs="Times New Roman"/>
          <w:sz w:val="24"/>
          <w:szCs w:val="24"/>
        </w:rPr>
        <w:t>).</w:t>
      </w:r>
    </w:p>
    <w:p w14:paraId="72CA85DD" w14:textId="77777777" w:rsidR="00083C21" w:rsidRPr="00FA05AA" w:rsidRDefault="00083C21" w:rsidP="007C6C86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>4.2 ОТБОР УЧАСТНИКОВ</w:t>
      </w:r>
    </w:p>
    <w:p w14:paraId="5E7E65BF" w14:textId="466B59D5" w:rsidR="00083C21" w:rsidRPr="00FA05AA" w:rsidRDefault="00AE3D6A" w:rsidP="007C6C86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>10</w:t>
      </w:r>
      <w:r w:rsidR="00083C21" w:rsidRPr="00FA05AA">
        <w:rPr>
          <w:rFonts w:ascii="Times New Roman" w:hAnsi="Times New Roman" w:cs="Times New Roman"/>
          <w:sz w:val="24"/>
          <w:szCs w:val="24"/>
        </w:rPr>
        <w:t xml:space="preserve"> августа 2015 года</w:t>
      </w:r>
      <w:r w:rsidR="00936BCF">
        <w:rPr>
          <w:rFonts w:ascii="Times New Roman" w:hAnsi="Times New Roman" w:cs="Times New Roman"/>
          <w:sz w:val="24"/>
          <w:szCs w:val="24"/>
        </w:rPr>
        <w:t xml:space="preserve"> 00 часов 00 </w:t>
      </w:r>
      <w:proofErr w:type="gramStart"/>
      <w:r w:rsidR="00936BCF">
        <w:rPr>
          <w:rFonts w:ascii="Times New Roman" w:hAnsi="Times New Roman" w:cs="Times New Roman"/>
          <w:sz w:val="24"/>
          <w:szCs w:val="24"/>
        </w:rPr>
        <w:t>минут</w:t>
      </w:r>
      <w:r w:rsidR="00083C21" w:rsidRPr="00FA05AA">
        <w:rPr>
          <w:rFonts w:ascii="Times New Roman" w:hAnsi="Times New Roman" w:cs="Times New Roman"/>
          <w:sz w:val="24"/>
          <w:szCs w:val="24"/>
        </w:rPr>
        <w:t xml:space="preserve">  --</w:t>
      </w:r>
      <w:proofErr w:type="gramEnd"/>
      <w:r w:rsidR="00083C21" w:rsidRPr="00FA05AA">
        <w:rPr>
          <w:rFonts w:ascii="Times New Roman" w:hAnsi="Times New Roman" w:cs="Times New Roman"/>
          <w:sz w:val="24"/>
          <w:szCs w:val="24"/>
        </w:rPr>
        <w:t xml:space="preserve"> запуск официального сайта </w:t>
      </w:r>
      <w:r w:rsidRPr="00FA05AA">
        <w:rPr>
          <w:rFonts w:ascii="Times New Roman" w:hAnsi="Times New Roman" w:cs="Times New Roman"/>
          <w:sz w:val="24"/>
          <w:szCs w:val="24"/>
        </w:rPr>
        <w:t>Конкурс</w:t>
      </w:r>
      <w:r w:rsidR="00083C21" w:rsidRPr="00FA05AA">
        <w:rPr>
          <w:rFonts w:ascii="Times New Roman" w:hAnsi="Times New Roman" w:cs="Times New Roman"/>
          <w:sz w:val="24"/>
          <w:szCs w:val="24"/>
        </w:rPr>
        <w:t xml:space="preserve">а </w:t>
      </w:r>
      <w:r w:rsidRPr="00FA05AA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FA05A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A05AA">
        <w:rPr>
          <w:rFonts w:ascii="Times New Roman" w:hAnsi="Times New Roman" w:cs="Times New Roman"/>
          <w:sz w:val="24"/>
          <w:szCs w:val="24"/>
          <w:lang w:val="en-US"/>
        </w:rPr>
        <w:t>agen</w:t>
      </w:r>
      <w:proofErr w:type="spellEnd"/>
      <w:r w:rsidRPr="00FA05AA">
        <w:rPr>
          <w:rFonts w:ascii="Times New Roman" w:hAnsi="Times New Roman" w:cs="Times New Roman"/>
          <w:sz w:val="24"/>
          <w:szCs w:val="24"/>
        </w:rPr>
        <w:t>-</w:t>
      </w:r>
      <w:r w:rsidRPr="00FA05AA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FA05A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A05AA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FA05AA">
        <w:rPr>
          <w:rFonts w:ascii="Times New Roman" w:hAnsi="Times New Roman" w:cs="Times New Roman"/>
          <w:sz w:val="24"/>
          <w:szCs w:val="24"/>
        </w:rPr>
        <w:t>.</w:t>
      </w:r>
    </w:p>
    <w:p w14:paraId="7EED7919" w14:textId="07D8FDB3" w:rsidR="00457B49" w:rsidRPr="00FA05AA" w:rsidRDefault="002004B1" w:rsidP="007C6C86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lastRenderedPageBreak/>
        <w:t xml:space="preserve">В период с 10 августа 2015 </w:t>
      </w:r>
      <w:r w:rsidR="00E936F8" w:rsidRPr="00FA05AA">
        <w:rPr>
          <w:rFonts w:ascii="Times New Roman" w:hAnsi="Times New Roman" w:cs="Times New Roman"/>
          <w:sz w:val="24"/>
          <w:szCs w:val="24"/>
        </w:rPr>
        <w:t xml:space="preserve">00 часов 00 минут </w:t>
      </w:r>
      <w:r w:rsidRPr="00FA05AA">
        <w:rPr>
          <w:rFonts w:ascii="Times New Roman" w:hAnsi="Times New Roman" w:cs="Times New Roman"/>
          <w:sz w:val="24"/>
          <w:szCs w:val="24"/>
        </w:rPr>
        <w:t xml:space="preserve">по 15 сентября 2015 года </w:t>
      </w:r>
      <w:r w:rsidR="00E936F8" w:rsidRPr="00FA05AA">
        <w:rPr>
          <w:rFonts w:ascii="Times New Roman" w:hAnsi="Times New Roman" w:cs="Times New Roman"/>
          <w:sz w:val="24"/>
          <w:szCs w:val="24"/>
        </w:rPr>
        <w:t xml:space="preserve">23 часов </w:t>
      </w:r>
      <w:r w:rsidR="00CF3260" w:rsidRPr="00576C61">
        <w:rPr>
          <w:rFonts w:ascii="Times New Roman" w:hAnsi="Times New Roman" w:cs="Times New Roman"/>
          <w:sz w:val="24"/>
          <w:szCs w:val="24"/>
        </w:rPr>
        <w:t>59</w:t>
      </w:r>
      <w:r w:rsidR="00E936F8" w:rsidRPr="00FA05AA">
        <w:rPr>
          <w:rFonts w:ascii="Times New Roman" w:hAnsi="Times New Roman" w:cs="Times New Roman"/>
          <w:sz w:val="24"/>
          <w:szCs w:val="24"/>
        </w:rPr>
        <w:t xml:space="preserve"> минут </w:t>
      </w:r>
      <w:r w:rsidRPr="00FA05AA">
        <w:rPr>
          <w:rFonts w:ascii="Times New Roman" w:hAnsi="Times New Roman" w:cs="Times New Roman"/>
          <w:sz w:val="24"/>
          <w:szCs w:val="24"/>
        </w:rPr>
        <w:t xml:space="preserve">все желающие принять участие в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sz w:val="24"/>
          <w:szCs w:val="24"/>
        </w:rPr>
        <w:t xml:space="preserve">е должны зарегистрироваться </w:t>
      </w:r>
      <w:r w:rsidR="00457B49" w:rsidRPr="00FA05AA">
        <w:rPr>
          <w:rFonts w:ascii="Times New Roman" w:hAnsi="Times New Roman" w:cs="Times New Roman"/>
          <w:sz w:val="24"/>
          <w:szCs w:val="24"/>
        </w:rPr>
        <w:t xml:space="preserve">в качестве участника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="00457B49" w:rsidRPr="00FA05AA">
        <w:rPr>
          <w:rFonts w:ascii="Times New Roman" w:hAnsi="Times New Roman" w:cs="Times New Roman"/>
          <w:sz w:val="24"/>
          <w:szCs w:val="24"/>
        </w:rPr>
        <w:t>а одним из ниже предложенных способов:</w:t>
      </w:r>
    </w:p>
    <w:p w14:paraId="774BC092" w14:textId="1BC67398" w:rsidR="002004B1" w:rsidRPr="00FA05AA" w:rsidRDefault="00936BCF" w:rsidP="007C6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</w:t>
      </w:r>
      <w:r w:rsidR="00457B49" w:rsidRPr="00FA05AA">
        <w:rPr>
          <w:rFonts w:ascii="Times New Roman" w:hAnsi="Times New Roman" w:cs="Times New Roman"/>
          <w:sz w:val="24"/>
          <w:szCs w:val="24"/>
        </w:rPr>
        <w:t xml:space="preserve">1. Зарегистрироваться </w:t>
      </w:r>
      <w:r w:rsidR="002004B1" w:rsidRPr="00FA05AA">
        <w:rPr>
          <w:rFonts w:ascii="Times New Roman" w:hAnsi="Times New Roman" w:cs="Times New Roman"/>
          <w:sz w:val="24"/>
          <w:szCs w:val="24"/>
        </w:rPr>
        <w:t xml:space="preserve">на официальном сайте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="002004B1" w:rsidRPr="00FA05AA">
        <w:rPr>
          <w:rFonts w:ascii="Times New Roman" w:hAnsi="Times New Roman" w:cs="Times New Roman"/>
          <w:sz w:val="24"/>
          <w:szCs w:val="24"/>
        </w:rPr>
        <w:t>а и разместить видео с демонстрацией своих творческих способностей</w:t>
      </w:r>
      <w:r w:rsidR="009F7F92" w:rsidRPr="00FA05AA">
        <w:rPr>
          <w:rFonts w:ascii="Times New Roman" w:hAnsi="Times New Roman" w:cs="Times New Roman"/>
          <w:sz w:val="24"/>
          <w:szCs w:val="24"/>
        </w:rPr>
        <w:t>, которые можно воплотить в сценический командный номер длительностью не более 5 (пяти) минут</w:t>
      </w:r>
      <w:r w:rsidR="00E936F8" w:rsidRPr="00FA05AA">
        <w:rPr>
          <w:rFonts w:ascii="Times New Roman" w:hAnsi="Times New Roman" w:cs="Times New Roman"/>
          <w:sz w:val="24"/>
          <w:szCs w:val="24"/>
        </w:rPr>
        <w:t xml:space="preserve"> (вокальные способности, танцевальные, хореографические, спортивные и т.д.)</w:t>
      </w:r>
      <w:r w:rsidR="009F7F92" w:rsidRPr="00FA05A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Хронометраж</w:t>
      </w:r>
      <w:r w:rsidR="002A6FAC">
        <w:rPr>
          <w:rFonts w:ascii="Times New Roman" w:hAnsi="Times New Roman" w:cs="Times New Roman"/>
          <w:sz w:val="24"/>
          <w:szCs w:val="24"/>
        </w:rPr>
        <w:t xml:space="preserve"> видео заявки</w:t>
      </w:r>
      <w:r>
        <w:rPr>
          <w:rFonts w:ascii="Times New Roman" w:hAnsi="Times New Roman" w:cs="Times New Roman"/>
          <w:sz w:val="24"/>
          <w:szCs w:val="24"/>
        </w:rPr>
        <w:t xml:space="preserve"> – 30</w:t>
      </w:r>
      <w:r w:rsidR="00E936F8" w:rsidRPr="00FA05AA">
        <w:rPr>
          <w:rFonts w:ascii="Times New Roman" w:hAnsi="Times New Roman" w:cs="Times New Roman"/>
          <w:sz w:val="24"/>
          <w:szCs w:val="24"/>
        </w:rPr>
        <w:t xml:space="preserve"> секунд. </w:t>
      </w:r>
      <w:r w:rsidR="002004B1" w:rsidRPr="00FA05AA">
        <w:rPr>
          <w:rFonts w:ascii="Times New Roman" w:hAnsi="Times New Roman" w:cs="Times New Roman"/>
          <w:sz w:val="24"/>
          <w:szCs w:val="24"/>
        </w:rPr>
        <w:t>К рассмотрению принимаются форматы видео, записанные мобильными устройствами</w:t>
      </w:r>
      <w:r w:rsidR="009514B5" w:rsidRPr="00FA05AA">
        <w:rPr>
          <w:rFonts w:ascii="Times New Roman" w:hAnsi="Times New Roman" w:cs="Times New Roman"/>
          <w:sz w:val="24"/>
          <w:szCs w:val="24"/>
        </w:rPr>
        <w:t>, планшетами, либо видео, загруж</w:t>
      </w:r>
      <w:r w:rsidR="002004B1" w:rsidRPr="00FA05AA">
        <w:rPr>
          <w:rFonts w:ascii="Times New Roman" w:hAnsi="Times New Roman" w:cs="Times New Roman"/>
          <w:sz w:val="24"/>
          <w:szCs w:val="24"/>
        </w:rPr>
        <w:t xml:space="preserve">енные через ноутбук или стационарный компьютер в формате </w:t>
      </w:r>
      <w:proofErr w:type="spellStart"/>
      <w:r w:rsidR="00EA14AF">
        <w:rPr>
          <w:rFonts w:eastAsia="Times New Roman"/>
        </w:rPr>
        <w:t>avi</w:t>
      </w:r>
      <w:proofErr w:type="spellEnd"/>
      <w:r w:rsidR="00EA14AF">
        <w:rPr>
          <w:rFonts w:eastAsia="Times New Roman"/>
        </w:rPr>
        <w:t xml:space="preserve"> / </w:t>
      </w:r>
      <w:proofErr w:type="spellStart"/>
      <w:r w:rsidR="00EA14AF">
        <w:rPr>
          <w:rFonts w:eastAsia="Times New Roman"/>
        </w:rPr>
        <w:t>mov</w:t>
      </w:r>
      <w:proofErr w:type="spellEnd"/>
      <w:r w:rsidR="00EA14AF">
        <w:rPr>
          <w:rFonts w:eastAsia="Times New Roman"/>
        </w:rPr>
        <w:t xml:space="preserve"> / mp.4 / </w:t>
      </w:r>
      <w:proofErr w:type="spellStart"/>
      <w:r w:rsidR="00EA14AF">
        <w:rPr>
          <w:rFonts w:eastAsia="Times New Roman"/>
        </w:rPr>
        <w:t>flash-video</w:t>
      </w:r>
      <w:proofErr w:type="spellEnd"/>
      <w:r w:rsidR="00EA14AF">
        <w:rPr>
          <w:rFonts w:eastAsia="Times New Roman"/>
        </w:rPr>
        <w:t xml:space="preserve"> / </w:t>
      </w:r>
      <w:proofErr w:type="spellStart"/>
      <w:r w:rsidR="00EA14AF">
        <w:rPr>
          <w:rFonts w:eastAsia="Times New Roman"/>
        </w:rPr>
        <w:t>wmv</w:t>
      </w:r>
      <w:proofErr w:type="spellEnd"/>
      <w:r w:rsidR="00EA14AF">
        <w:rPr>
          <w:rFonts w:eastAsia="Times New Roman"/>
        </w:rPr>
        <w:t xml:space="preserve"> /</w:t>
      </w:r>
      <w:proofErr w:type="gramStart"/>
      <w:r w:rsidR="00EA14AF">
        <w:rPr>
          <w:rFonts w:eastAsia="Times New Roman"/>
        </w:rPr>
        <w:t> </w:t>
      </w:r>
      <w:r w:rsidR="00E936F8" w:rsidRPr="00FA05AA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52049E" w:rsidRPr="00FA05AA">
        <w:rPr>
          <w:rFonts w:ascii="Times New Roman" w:hAnsi="Times New Roman" w:cs="Times New Roman"/>
          <w:sz w:val="24"/>
          <w:szCs w:val="24"/>
        </w:rPr>
        <w:t xml:space="preserve"> Видео не должно содержать сцен насилия</w:t>
      </w:r>
      <w:r w:rsidR="00084140">
        <w:rPr>
          <w:rFonts w:ascii="Times New Roman" w:hAnsi="Times New Roman" w:cs="Times New Roman"/>
          <w:sz w:val="24"/>
          <w:szCs w:val="24"/>
        </w:rPr>
        <w:t xml:space="preserve"> и эротического характера</w:t>
      </w:r>
      <w:r w:rsidR="0052049E" w:rsidRPr="00FA05AA">
        <w:rPr>
          <w:rFonts w:ascii="Times New Roman" w:hAnsi="Times New Roman" w:cs="Times New Roman"/>
          <w:sz w:val="24"/>
          <w:szCs w:val="24"/>
        </w:rPr>
        <w:t>, призывов к антиобщественной деятельности</w:t>
      </w:r>
      <w:r w:rsidR="00084140">
        <w:rPr>
          <w:rFonts w:ascii="Times New Roman" w:hAnsi="Times New Roman" w:cs="Times New Roman"/>
          <w:sz w:val="24"/>
          <w:szCs w:val="24"/>
        </w:rPr>
        <w:t>, элементы расовой, национальной или религиозной нетерпимости.</w:t>
      </w:r>
    </w:p>
    <w:p w14:paraId="7DC00FC6" w14:textId="1B07349A" w:rsidR="00EA14AF" w:rsidRPr="00FA05AA" w:rsidRDefault="00084140" w:rsidP="00380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</w:t>
      </w:r>
      <w:r w:rsidR="00457B49" w:rsidRPr="00FA05AA">
        <w:rPr>
          <w:rFonts w:ascii="Times New Roman" w:hAnsi="Times New Roman" w:cs="Times New Roman"/>
          <w:sz w:val="24"/>
          <w:szCs w:val="24"/>
        </w:rPr>
        <w:t xml:space="preserve">2. </w:t>
      </w:r>
      <w:r w:rsidR="00EA14AF" w:rsidRPr="00936BCF">
        <w:rPr>
          <w:rFonts w:ascii="Times New Roman" w:eastAsia="Times New Roman" w:hAnsi="Times New Roman" w:cs="Times New Roman"/>
          <w:bCs/>
          <w:sz w:val="24"/>
          <w:szCs w:val="24"/>
        </w:rPr>
        <w:t>Зарегистрироваться при помощи мобильных промо-команд проекта, согласно маршруту и графику их передвижения по городам-участникам проекта.</w:t>
      </w:r>
      <w:r w:rsidR="00EA14AF" w:rsidRPr="00936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14AF" w:rsidRPr="00936BCF">
        <w:rPr>
          <w:rFonts w:ascii="Times New Roman" w:eastAsia="Times New Roman" w:hAnsi="Times New Roman" w:cs="Times New Roman"/>
          <w:bCs/>
          <w:sz w:val="24"/>
          <w:szCs w:val="24"/>
        </w:rPr>
        <w:t xml:space="preserve">Подробная информация о мобильных-промо командах, графике, местах, сроках их передвижения и анонсирующая информация о возможности регистрации в проекте через мобильные промо-команды - представлена на сайте проекта по адресу </w:t>
      </w:r>
      <w:hyperlink r:id="rId5" w:history="1">
        <w:r w:rsidR="00EA14AF" w:rsidRPr="00936BCF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www.agen-project.ru</w:t>
        </w:r>
      </w:hyperlink>
      <w:r w:rsidR="00EA14AF" w:rsidRPr="00936BCF">
        <w:rPr>
          <w:rFonts w:ascii="Times New Roman" w:eastAsia="Times New Roman" w:hAnsi="Times New Roman" w:cs="Times New Roman"/>
          <w:bCs/>
          <w:sz w:val="24"/>
          <w:szCs w:val="24"/>
        </w:rPr>
        <w:t>. Участник самостоятельно отслеживает появление информации на сайте.</w:t>
      </w:r>
    </w:p>
    <w:p w14:paraId="78F4B534" w14:textId="77777777" w:rsidR="00FC735E" w:rsidRPr="00FA05AA" w:rsidRDefault="00FC735E" w:rsidP="003807E8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>4.3 КАСТИНГ</w:t>
      </w:r>
    </w:p>
    <w:p w14:paraId="2A8A04C9" w14:textId="0BE66CB6" w:rsidR="0052049E" w:rsidRPr="00FA05AA" w:rsidRDefault="00FC735E" w:rsidP="00FC735E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>15 Сентября</w:t>
      </w:r>
      <w:r w:rsidR="00ED145C" w:rsidRPr="00FA05AA">
        <w:rPr>
          <w:rFonts w:ascii="Times New Roman" w:hAnsi="Times New Roman" w:cs="Times New Roman"/>
          <w:sz w:val="24"/>
          <w:szCs w:val="24"/>
        </w:rPr>
        <w:t xml:space="preserve"> 2015</w:t>
      </w:r>
      <w:r w:rsidR="00E95493" w:rsidRPr="00FA05AA">
        <w:rPr>
          <w:rFonts w:ascii="Times New Roman" w:hAnsi="Times New Roman" w:cs="Times New Roman"/>
          <w:sz w:val="24"/>
          <w:szCs w:val="24"/>
        </w:rPr>
        <w:t xml:space="preserve"> 23:59 по Московскому </w:t>
      </w:r>
      <w:proofErr w:type="gramStart"/>
      <w:r w:rsidR="00E95493" w:rsidRPr="00FA05AA">
        <w:rPr>
          <w:rFonts w:ascii="Times New Roman" w:hAnsi="Times New Roman" w:cs="Times New Roman"/>
          <w:sz w:val="24"/>
          <w:szCs w:val="24"/>
        </w:rPr>
        <w:t xml:space="preserve">времени </w:t>
      </w:r>
      <w:r w:rsidR="00ED145C" w:rsidRPr="00FA05AA"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End"/>
      <w:r w:rsidR="00ED145C" w:rsidRPr="00FA05AA">
        <w:rPr>
          <w:rFonts w:ascii="Times New Roman" w:hAnsi="Times New Roman" w:cs="Times New Roman"/>
          <w:sz w:val="24"/>
          <w:szCs w:val="24"/>
        </w:rPr>
        <w:t xml:space="preserve"> окончание приема заявок на участие в событии. </w:t>
      </w:r>
    </w:p>
    <w:p w14:paraId="30E8900E" w14:textId="73B59DD3" w:rsidR="00FC735E" w:rsidRPr="00FA05AA" w:rsidRDefault="00FC735E" w:rsidP="00FC735E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 xml:space="preserve">Все зарегистрированные заявки будут отобраны членами жюри </w:t>
      </w:r>
      <w:r w:rsidR="0052049E" w:rsidRPr="00FA05AA">
        <w:rPr>
          <w:rFonts w:ascii="Times New Roman" w:hAnsi="Times New Roman" w:cs="Times New Roman"/>
          <w:sz w:val="24"/>
          <w:szCs w:val="24"/>
        </w:rPr>
        <w:t>до 20</w:t>
      </w:r>
      <w:r w:rsidR="00E95493" w:rsidRPr="00FA05AA">
        <w:rPr>
          <w:rFonts w:ascii="Times New Roman" w:hAnsi="Times New Roman" w:cs="Times New Roman"/>
          <w:sz w:val="24"/>
          <w:szCs w:val="24"/>
        </w:rPr>
        <w:t xml:space="preserve"> сентября 23:59 по Московскому времени </w:t>
      </w:r>
      <w:r w:rsidRPr="00FA05AA">
        <w:rPr>
          <w:rFonts w:ascii="Times New Roman" w:hAnsi="Times New Roman" w:cs="Times New Roman"/>
          <w:sz w:val="24"/>
          <w:szCs w:val="24"/>
        </w:rPr>
        <w:t>по следующим критериям:</w:t>
      </w:r>
    </w:p>
    <w:p w14:paraId="64EB3C8E" w14:textId="56D71744" w:rsidR="00FC735E" w:rsidRPr="00FA05AA" w:rsidRDefault="00FC735E" w:rsidP="00FC735E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 xml:space="preserve">1) соответствие возрастной аудитории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sz w:val="24"/>
          <w:szCs w:val="24"/>
        </w:rPr>
        <w:t>а</w:t>
      </w:r>
    </w:p>
    <w:p w14:paraId="55933605" w14:textId="0B8C4A8A" w:rsidR="002A6FAC" w:rsidRPr="00FA05AA" w:rsidRDefault="00FC735E" w:rsidP="00FC735E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 xml:space="preserve">2) </w:t>
      </w:r>
      <w:r w:rsidR="00E95493" w:rsidRPr="00FA05AA">
        <w:rPr>
          <w:rFonts w:ascii="Times New Roman" w:hAnsi="Times New Roman" w:cs="Times New Roman"/>
          <w:sz w:val="24"/>
          <w:szCs w:val="24"/>
        </w:rPr>
        <w:t xml:space="preserve">степень мастерства </w:t>
      </w:r>
      <w:r w:rsidRPr="00FA05AA">
        <w:rPr>
          <w:rFonts w:ascii="Times New Roman" w:hAnsi="Times New Roman" w:cs="Times New Roman"/>
          <w:sz w:val="24"/>
          <w:szCs w:val="24"/>
        </w:rPr>
        <w:t>владения обозначенным навыком</w:t>
      </w:r>
    </w:p>
    <w:p w14:paraId="041C0B8D" w14:textId="1EA5D05B" w:rsidR="003814D1" w:rsidRPr="003814D1" w:rsidRDefault="003814D1" w:rsidP="00FC735E">
      <w:pPr>
        <w:rPr>
          <w:rFonts w:ascii="Times New Roman" w:eastAsia="Times New Roman" w:hAnsi="Times New Roman" w:cs="Times New Roman"/>
          <w:sz w:val="24"/>
          <w:szCs w:val="24"/>
        </w:rPr>
      </w:pPr>
      <w:r w:rsidRPr="003814D1">
        <w:rPr>
          <w:rFonts w:ascii="Times New Roman" w:eastAsia="Times New Roman" w:hAnsi="Times New Roman" w:cs="Times New Roman"/>
          <w:sz w:val="24"/>
          <w:szCs w:val="24"/>
        </w:rPr>
        <w:t>Организатор оставляет за собой право менять/координировать список действующих членов жюри.</w:t>
      </w:r>
    </w:p>
    <w:p w14:paraId="13B1B5DD" w14:textId="274D4A03" w:rsidR="00FC735E" w:rsidRPr="00FA05AA" w:rsidRDefault="0052049E" w:rsidP="00FC735E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>В период с 20 сентября по 30 сентября 23 часа 59 минут будут проходить к</w:t>
      </w:r>
      <w:r w:rsidR="00FC735E" w:rsidRPr="00FA05AA">
        <w:rPr>
          <w:rFonts w:ascii="Times New Roman" w:hAnsi="Times New Roman" w:cs="Times New Roman"/>
          <w:sz w:val="24"/>
          <w:szCs w:val="24"/>
        </w:rPr>
        <w:t xml:space="preserve">астинги </w:t>
      </w:r>
      <w:r w:rsidRPr="00FA05AA">
        <w:rPr>
          <w:rFonts w:ascii="Times New Roman" w:hAnsi="Times New Roman" w:cs="Times New Roman"/>
          <w:sz w:val="24"/>
          <w:szCs w:val="24"/>
        </w:rPr>
        <w:t xml:space="preserve">в городах, собравших наибольшее количество претендентов. Список городов и адреса проведения кастингов также будет опубликован на официальном сайте Конкурса. Прошедшие </w:t>
      </w:r>
      <w:r w:rsidR="002A6FAC">
        <w:rPr>
          <w:rFonts w:ascii="Times New Roman" w:hAnsi="Times New Roman" w:cs="Times New Roman"/>
          <w:sz w:val="24"/>
          <w:szCs w:val="24"/>
        </w:rPr>
        <w:t>отборочный тур</w:t>
      </w:r>
      <w:r w:rsidR="002A6FAC" w:rsidRPr="00FA05AA">
        <w:rPr>
          <w:rFonts w:ascii="Times New Roman" w:hAnsi="Times New Roman" w:cs="Times New Roman"/>
          <w:sz w:val="24"/>
          <w:szCs w:val="24"/>
        </w:rPr>
        <w:t xml:space="preserve"> </w:t>
      </w:r>
      <w:r w:rsidRPr="00FA05AA">
        <w:rPr>
          <w:rFonts w:ascii="Times New Roman" w:hAnsi="Times New Roman" w:cs="Times New Roman"/>
          <w:sz w:val="24"/>
          <w:szCs w:val="24"/>
        </w:rPr>
        <w:t xml:space="preserve">участники будут проинформированы </w:t>
      </w:r>
      <w:r w:rsidR="002A6FAC">
        <w:rPr>
          <w:rFonts w:ascii="Times New Roman" w:hAnsi="Times New Roman" w:cs="Times New Roman"/>
          <w:sz w:val="24"/>
          <w:szCs w:val="24"/>
        </w:rPr>
        <w:t xml:space="preserve">о кастинге </w:t>
      </w:r>
      <w:r w:rsidR="002C687B" w:rsidRPr="00FA05AA">
        <w:rPr>
          <w:rFonts w:ascii="Times New Roman" w:hAnsi="Times New Roman" w:cs="Times New Roman"/>
          <w:sz w:val="24"/>
          <w:szCs w:val="24"/>
        </w:rPr>
        <w:t>по электронной почте и/или мобильному телефону за 5 дней до кастинга.</w:t>
      </w:r>
    </w:p>
    <w:p w14:paraId="239A916A" w14:textId="0FAF7EA8" w:rsidR="00DF7389" w:rsidRPr="00FA05AA" w:rsidRDefault="002C687B" w:rsidP="00FC735E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 xml:space="preserve">Организатор </w:t>
      </w:r>
      <w:r w:rsidR="00DF7389" w:rsidRPr="00FA05AA">
        <w:rPr>
          <w:rFonts w:ascii="Times New Roman" w:hAnsi="Times New Roman" w:cs="Times New Roman"/>
          <w:sz w:val="24"/>
          <w:szCs w:val="24"/>
        </w:rPr>
        <w:t>оставляет за собой право внести изменения в адреса проведения кастингов, о чем зарегистрированные участники будут проинформированы по указанному при регистрации желаемому каналу связи.</w:t>
      </w:r>
    </w:p>
    <w:p w14:paraId="7BC956D6" w14:textId="5B1D2CFB" w:rsidR="00921B22" w:rsidRPr="00FA05AA" w:rsidRDefault="00921B22" w:rsidP="00FC735E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 xml:space="preserve">Организатор оставляет за собой право на этапе кастинга дисквалифицировать участника, проявившего агрессию по отношению к другим участникам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sz w:val="24"/>
          <w:szCs w:val="24"/>
        </w:rPr>
        <w:t>а, членам Жюри, Организатору</w:t>
      </w:r>
      <w:r w:rsidR="00A277F5" w:rsidRPr="00FA05AA">
        <w:rPr>
          <w:rFonts w:ascii="Times New Roman" w:hAnsi="Times New Roman" w:cs="Times New Roman"/>
          <w:sz w:val="24"/>
          <w:szCs w:val="24"/>
        </w:rPr>
        <w:t>; лица, появившиеся на этапах конкурса в нетрезвом виде</w:t>
      </w:r>
      <w:r w:rsidR="00084140">
        <w:rPr>
          <w:rFonts w:ascii="Times New Roman" w:hAnsi="Times New Roman" w:cs="Times New Roman"/>
          <w:sz w:val="24"/>
          <w:szCs w:val="24"/>
        </w:rPr>
        <w:t xml:space="preserve">, а также в иных случаях антиобщественного поведения </w:t>
      </w:r>
      <w:proofErr w:type="gramStart"/>
      <w:r w:rsidR="00084140">
        <w:rPr>
          <w:rFonts w:ascii="Times New Roman" w:hAnsi="Times New Roman" w:cs="Times New Roman"/>
          <w:sz w:val="24"/>
          <w:szCs w:val="24"/>
        </w:rPr>
        <w:t>участника</w:t>
      </w:r>
      <w:r w:rsidR="00A277F5" w:rsidRPr="00FA05AA">
        <w:rPr>
          <w:rFonts w:ascii="Times New Roman" w:hAnsi="Times New Roman" w:cs="Times New Roman"/>
          <w:sz w:val="24"/>
          <w:szCs w:val="24"/>
        </w:rPr>
        <w:t>,.</w:t>
      </w:r>
      <w:proofErr w:type="gramEnd"/>
    </w:p>
    <w:p w14:paraId="76154CF2" w14:textId="77777777" w:rsidR="00921B22" w:rsidRPr="00FA05AA" w:rsidRDefault="00921B22" w:rsidP="00921B22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lastRenderedPageBreak/>
        <w:t>Результаты кастинга будут сообщены прошедшим этап участникам по указанному при регистрации желаемому каналу связи.</w:t>
      </w:r>
    </w:p>
    <w:p w14:paraId="2A35CDD6" w14:textId="35863F38" w:rsidR="00921B22" w:rsidRPr="00FA05AA" w:rsidRDefault="00921B22" w:rsidP="00FC735E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 xml:space="preserve">В результате Кастинга Жюри формирует 9 команд по 10 участников. </w:t>
      </w:r>
      <w:del w:id="0" w:author="Angelina Isaeva" w:date="2015-08-06T11:38:00Z">
        <w:r w:rsidRPr="00FA05AA" w:rsidDel="002D115B">
          <w:rPr>
            <w:rFonts w:ascii="Times New Roman" w:hAnsi="Times New Roman" w:cs="Times New Roman"/>
            <w:sz w:val="24"/>
            <w:szCs w:val="24"/>
          </w:rPr>
          <w:delText>50% участников команды являются зарегистрированными , 50% -- внешние кандидаты. Организатор оставляет за собой право вносить корректировки в процентное соотношение участников команд.</w:delText>
        </w:r>
      </w:del>
    </w:p>
    <w:p w14:paraId="6D265033" w14:textId="57A2FDE7" w:rsidR="00921B22" w:rsidRPr="00FA05AA" w:rsidRDefault="00921B22" w:rsidP="00FC735E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 xml:space="preserve">Команды формируются по трем номинациям, </w:t>
      </w:r>
      <w:r w:rsidR="002C687B" w:rsidRPr="00FA05AA">
        <w:rPr>
          <w:rFonts w:ascii="Times New Roman" w:hAnsi="Times New Roman" w:cs="Times New Roman"/>
          <w:sz w:val="24"/>
          <w:szCs w:val="24"/>
        </w:rPr>
        <w:t>озвученным в ходе кастингов.</w:t>
      </w:r>
    </w:p>
    <w:p w14:paraId="4E36BFB9" w14:textId="77777777" w:rsidR="00921B22" w:rsidRPr="00FA05AA" w:rsidRDefault="00921B22" w:rsidP="00FC735E">
      <w:pPr>
        <w:rPr>
          <w:rFonts w:ascii="Times New Roman" w:hAnsi="Times New Roman" w:cs="Times New Roman"/>
          <w:sz w:val="24"/>
          <w:szCs w:val="24"/>
        </w:rPr>
      </w:pPr>
    </w:p>
    <w:p w14:paraId="25660ABA" w14:textId="03D79A57" w:rsidR="00921B22" w:rsidRPr="00FA05AA" w:rsidRDefault="00921B22" w:rsidP="00FC735E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 xml:space="preserve">4.4 РЕПЕТИЦИИ И </w:t>
      </w:r>
      <w:r w:rsidR="00FF4E4D" w:rsidRPr="00FA05AA">
        <w:rPr>
          <w:rFonts w:ascii="Times New Roman" w:hAnsi="Times New Roman" w:cs="Times New Roman"/>
          <w:sz w:val="24"/>
          <w:szCs w:val="24"/>
        </w:rPr>
        <w:t>ОТЧЕТНЫЙ КОНЦЕРТ</w:t>
      </w:r>
    </w:p>
    <w:p w14:paraId="56B65856" w14:textId="6B4D3E60" w:rsidR="00921B22" w:rsidRPr="00FA05AA" w:rsidRDefault="00921B22" w:rsidP="00FC735E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 xml:space="preserve">Участники, прошедшие кастинг, приглашаются в одну из 9 команд по 10 человек для подготовки сценического номера на сцене под патронажем </w:t>
      </w:r>
      <w:r w:rsidR="002C687B" w:rsidRPr="00FA05AA">
        <w:rPr>
          <w:rFonts w:ascii="Times New Roman" w:hAnsi="Times New Roman" w:cs="Times New Roman"/>
          <w:sz w:val="24"/>
          <w:szCs w:val="24"/>
        </w:rPr>
        <w:t>третьих лиц, утвержденных Организатором</w:t>
      </w:r>
      <w:r w:rsidRPr="00FA05AA">
        <w:rPr>
          <w:rFonts w:ascii="Times New Roman" w:hAnsi="Times New Roman" w:cs="Times New Roman"/>
          <w:sz w:val="24"/>
          <w:szCs w:val="24"/>
        </w:rPr>
        <w:t xml:space="preserve">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sz w:val="24"/>
          <w:szCs w:val="24"/>
        </w:rPr>
        <w:t>а, режиссера номера, сценариста номера</w:t>
      </w:r>
      <w:r w:rsidR="006B566E" w:rsidRPr="00FA05AA">
        <w:rPr>
          <w:rFonts w:ascii="Times New Roman" w:hAnsi="Times New Roman" w:cs="Times New Roman"/>
          <w:sz w:val="24"/>
          <w:szCs w:val="24"/>
        </w:rPr>
        <w:t xml:space="preserve">. Место, время проведения </w:t>
      </w:r>
      <w:r w:rsidR="00DC03EC" w:rsidRPr="00FA05AA">
        <w:rPr>
          <w:rFonts w:ascii="Times New Roman" w:hAnsi="Times New Roman" w:cs="Times New Roman"/>
          <w:sz w:val="24"/>
          <w:szCs w:val="24"/>
        </w:rPr>
        <w:t>репетиций</w:t>
      </w:r>
      <w:r w:rsidR="006B566E" w:rsidRPr="00FA05AA">
        <w:rPr>
          <w:rFonts w:ascii="Times New Roman" w:hAnsi="Times New Roman" w:cs="Times New Roman"/>
          <w:sz w:val="24"/>
          <w:szCs w:val="24"/>
        </w:rPr>
        <w:t>, а также их количество будет дополнительно объявлено участнику по указанному им при регистрации предпочтительному способу связи</w:t>
      </w:r>
      <w:r w:rsidR="00DD3A34" w:rsidRPr="00FA05AA">
        <w:rPr>
          <w:rFonts w:ascii="Times New Roman" w:hAnsi="Times New Roman" w:cs="Times New Roman"/>
          <w:sz w:val="24"/>
          <w:szCs w:val="24"/>
        </w:rPr>
        <w:t>, а также размещено на официальном сайте творческого конкурса</w:t>
      </w:r>
      <w:r w:rsidR="006B566E" w:rsidRPr="00FA05AA">
        <w:rPr>
          <w:rFonts w:ascii="Times New Roman" w:hAnsi="Times New Roman" w:cs="Times New Roman"/>
          <w:sz w:val="24"/>
          <w:szCs w:val="24"/>
        </w:rPr>
        <w:t>.</w:t>
      </w:r>
    </w:p>
    <w:p w14:paraId="6CD10BF5" w14:textId="55BAC9C4" w:rsidR="00DD3A34" w:rsidRPr="00FA05AA" w:rsidRDefault="00DD3A34" w:rsidP="00FC735E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 xml:space="preserve">Участник самостоятельно несет расходы, связанные с участием в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sz w:val="24"/>
          <w:szCs w:val="24"/>
        </w:rPr>
        <w:t xml:space="preserve">е. Организатор не возмещает расходы на проживание, проезд и иные расходы, которые понес Участник в связи с участием в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sz w:val="24"/>
          <w:szCs w:val="24"/>
        </w:rPr>
        <w:t>е.</w:t>
      </w:r>
    </w:p>
    <w:p w14:paraId="2C67C21F" w14:textId="09537580" w:rsidR="006B566E" w:rsidRPr="00FA05AA" w:rsidRDefault="006B566E" w:rsidP="00FC735E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 xml:space="preserve">Организатор оставляет за собой право дисквалифицировать участника в случае проявления неуважительного или агрессивного поведения в отношении Организатора, режиссера номера, сценариста номера, </w:t>
      </w:r>
      <w:proofErr w:type="gramStart"/>
      <w:r w:rsidRPr="00FA05AA">
        <w:rPr>
          <w:rFonts w:ascii="Times New Roman" w:hAnsi="Times New Roman" w:cs="Times New Roman"/>
          <w:sz w:val="24"/>
          <w:szCs w:val="24"/>
        </w:rPr>
        <w:t>пред</w:t>
      </w:r>
      <w:r w:rsidR="00060C0D">
        <w:rPr>
          <w:rFonts w:ascii="Times New Roman" w:hAnsi="Times New Roman" w:cs="Times New Roman"/>
          <w:sz w:val="24"/>
          <w:szCs w:val="24"/>
        </w:rPr>
        <w:t>с</w:t>
      </w:r>
      <w:r w:rsidRPr="00FA05AA">
        <w:rPr>
          <w:rFonts w:ascii="Times New Roman" w:hAnsi="Times New Roman" w:cs="Times New Roman"/>
          <w:sz w:val="24"/>
          <w:szCs w:val="24"/>
        </w:rPr>
        <w:t>тавител</w:t>
      </w:r>
      <w:r w:rsidR="00060C0D">
        <w:rPr>
          <w:rFonts w:ascii="Times New Roman" w:hAnsi="Times New Roman" w:cs="Times New Roman"/>
          <w:sz w:val="24"/>
          <w:szCs w:val="24"/>
        </w:rPr>
        <w:t xml:space="preserve">ей </w:t>
      </w:r>
      <w:r w:rsidRPr="00FA05AA">
        <w:rPr>
          <w:rFonts w:ascii="Times New Roman" w:hAnsi="Times New Roman" w:cs="Times New Roman"/>
          <w:sz w:val="24"/>
          <w:szCs w:val="24"/>
        </w:rPr>
        <w:t xml:space="preserve"> Организатора</w:t>
      </w:r>
      <w:proofErr w:type="gramEnd"/>
      <w:r w:rsidRPr="00FA05AA">
        <w:rPr>
          <w:rFonts w:ascii="Times New Roman" w:hAnsi="Times New Roman" w:cs="Times New Roman"/>
          <w:sz w:val="24"/>
          <w:szCs w:val="24"/>
        </w:rPr>
        <w:t xml:space="preserve"> на месте репетиций</w:t>
      </w:r>
      <w:r w:rsidR="00DD3A34" w:rsidRPr="00FA05AA">
        <w:rPr>
          <w:rFonts w:ascii="Times New Roman" w:hAnsi="Times New Roman" w:cs="Times New Roman"/>
          <w:sz w:val="24"/>
          <w:szCs w:val="24"/>
        </w:rPr>
        <w:t xml:space="preserve">, а также появления на </w:t>
      </w:r>
      <w:r w:rsidR="00DC03EC" w:rsidRPr="00FA05AA">
        <w:rPr>
          <w:rFonts w:ascii="Times New Roman" w:hAnsi="Times New Roman" w:cs="Times New Roman"/>
          <w:sz w:val="24"/>
          <w:szCs w:val="24"/>
        </w:rPr>
        <w:t>репетициях</w:t>
      </w:r>
      <w:r w:rsidR="00DD3A34" w:rsidRPr="00FA05AA">
        <w:rPr>
          <w:rFonts w:ascii="Times New Roman" w:hAnsi="Times New Roman" w:cs="Times New Roman"/>
          <w:sz w:val="24"/>
          <w:szCs w:val="24"/>
        </w:rPr>
        <w:t xml:space="preserve"> и Отчетном концерте в нетрезвом виде</w:t>
      </w:r>
      <w:r w:rsidR="00060C0D">
        <w:rPr>
          <w:rFonts w:ascii="Times New Roman" w:hAnsi="Times New Roman" w:cs="Times New Roman"/>
          <w:sz w:val="24"/>
          <w:szCs w:val="24"/>
        </w:rPr>
        <w:t>, а также в иных случаях антиобщественного поведения</w:t>
      </w:r>
      <w:r w:rsidR="00DD3A34" w:rsidRPr="00FA05AA">
        <w:rPr>
          <w:rFonts w:ascii="Times New Roman" w:hAnsi="Times New Roman" w:cs="Times New Roman"/>
          <w:sz w:val="24"/>
          <w:szCs w:val="24"/>
        </w:rPr>
        <w:t>.</w:t>
      </w:r>
    </w:p>
    <w:p w14:paraId="238EE1CD" w14:textId="0D9C1088" w:rsidR="006B566E" w:rsidRPr="00FA05AA" w:rsidRDefault="006B566E" w:rsidP="00FC735E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>Репетиции проходят с 1 октября по 2</w:t>
      </w:r>
      <w:r w:rsidR="00DD3A34" w:rsidRPr="00FA05AA">
        <w:rPr>
          <w:rFonts w:ascii="Times New Roman" w:hAnsi="Times New Roman" w:cs="Times New Roman"/>
          <w:sz w:val="24"/>
          <w:szCs w:val="24"/>
        </w:rPr>
        <w:t>3</w:t>
      </w:r>
      <w:r w:rsidRPr="00FA05AA">
        <w:rPr>
          <w:rFonts w:ascii="Times New Roman" w:hAnsi="Times New Roman" w:cs="Times New Roman"/>
          <w:sz w:val="24"/>
          <w:szCs w:val="24"/>
        </w:rPr>
        <w:t xml:space="preserve"> октября включительно.</w:t>
      </w:r>
      <w:r w:rsidR="00DC03EC" w:rsidRPr="00FA05AA">
        <w:rPr>
          <w:rFonts w:ascii="Times New Roman" w:hAnsi="Times New Roman" w:cs="Times New Roman"/>
          <w:sz w:val="24"/>
          <w:szCs w:val="24"/>
        </w:rPr>
        <w:t xml:space="preserve"> В день Отчетного концерта также состоится финальная репетиция.</w:t>
      </w:r>
    </w:p>
    <w:p w14:paraId="3B793457" w14:textId="276B583D" w:rsidR="00B552D2" w:rsidRPr="00FA05AA" w:rsidRDefault="00ED145C" w:rsidP="00B552D2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 xml:space="preserve">24 октября 2015 </w:t>
      </w:r>
      <w:r w:rsidR="00B552D2" w:rsidRPr="00FA05AA">
        <w:rPr>
          <w:rFonts w:ascii="Times New Roman" w:hAnsi="Times New Roman" w:cs="Times New Roman"/>
          <w:sz w:val="24"/>
          <w:szCs w:val="24"/>
        </w:rPr>
        <w:t xml:space="preserve">на </w:t>
      </w:r>
      <w:r w:rsidR="00CE22D9" w:rsidRPr="00FA05AA">
        <w:rPr>
          <w:rFonts w:ascii="Times New Roman" w:hAnsi="Times New Roman" w:cs="Times New Roman"/>
          <w:sz w:val="24"/>
          <w:szCs w:val="24"/>
        </w:rPr>
        <w:t xml:space="preserve">одной </w:t>
      </w:r>
      <w:r w:rsidR="007951F0" w:rsidRPr="00FA05AA">
        <w:rPr>
          <w:rFonts w:ascii="Times New Roman" w:hAnsi="Times New Roman" w:cs="Times New Roman"/>
          <w:sz w:val="24"/>
          <w:szCs w:val="24"/>
        </w:rPr>
        <w:t>из крупных</w:t>
      </w:r>
      <w:r w:rsidR="00CE22D9" w:rsidRPr="00FA05AA">
        <w:rPr>
          <w:rFonts w:ascii="Times New Roman" w:hAnsi="Times New Roman" w:cs="Times New Roman"/>
          <w:sz w:val="24"/>
          <w:szCs w:val="24"/>
        </w:rPr>
        <w:t xml:space="preserve"> </w:t>
      </w:r>
      <w:r w:rsidR="00B552D2" w:rsidRPr="00FA05AA">
        <w:rPr>
          <w:rFonts w:ascii="Times New Roman" w:hAnsi="Times New Roman" w:cs="Times New Roman"/>
          <w:sz w:val="24"/>
          <w:szCs w:val="24"/>
        </w:rPr>
        <w:t>концертн</w:t>
      </w:r>
      <w:r w:rsidR="007951F0" w:rsidRPr="00FA05AA">
        <w:rPr>
          <w:rFonts w:ascii="Times New Roman" w:hAnsi="Times New Roman" w:cs="Times New Roman"/>
          <w:sz w:val="24"/>
          <w:szCs w:val="24"/>
        </w:rPr>
        <w:t>ых</w:t>
      </w:r>
      <w:r w:rsidR="00B552D2" w:rsidRPr="00FA05AA">
        <w:rPr>
          <w:rFonts w:ascii="Times New Roman" w:hAnsi="Times New Roman" w:cs="Times New Roman"/>
          <w:sz w:val="24"/>
          <w:szCs w:val="24"/>
        </w:rPr>
        <w:t xml:space="preserve"> площад</w:t>
      </w:r>
      <w:r w:rsidR="007951F0" w:rsidRPr="00FA05AA">
        <w:rPr>
          <w:rFonts w:ascii="Times New Roman" w:hAnsi="Times New Roman" w:cs="Times New Roman"/>
          <w:sz w:val="24"/>
          <w:szCs w:val="24"/>
        </w:rPr>
        <w:t>ок</w:t>
      </w:r>
      <w:r w:rsidR="00B552D2" w:rsidRPr="00FA05AA">
        <w:rPr>
          <w:rFonts w:ascii="Times New Roman" w:hAnsi="Times New Roman" w:cs="Times New Roman"/>
          <w:sz w:val="24"/>
          <w:szCs w:val="24"/>
        </w:rPr>
        <w:t xml:space="preserve"> г. Ростова-на-Дону состоится </w:t>
      </w:r>
      <w:r w:rsidR="00FF4E4D" w:rsidRPr="00FA05AA">
        <w:rPr>
          <w:rFonts w:ascii="Times New Roman" w:hAnsi="Times New Roman" w:cs="Times New Roman"/>
          <w:sz w:val="24"/>
          <w:szCs w:val="24"/>
        </w:rPr>
        <w:t>Отчетный концерт</w:t>
      </w:r>
      <w:r w:rsidR="00B552D2" w:rsidRPr="00FA05AA">
        <w:rPr>
          <w:rFonts w:ascii="Times New Roman" w:hAnsi="Times New Roman" w:cs="Times New Roman"/>
          <w:sz w:val="24"/>
          <w:szCs w:val="24"/>
        </w:rPr>
        <w:t>, в ходе которого будут определены победители каждой номинации, а также победители номинации «Зрительские симпатии».</w:t>
      </w:r>
    </w:p>
    <w:p w14:paraId="33D9B04B" w14:textId="77777777" w:rsidR="001B0616" w:rsidRPr="00FA05AA" w:rsidRDefault="001B0616">
      <w:pPr>
        <w:rPr>
          <w:rFonts w:ascii="Times New Roman" w:hAnsi="Times New Roman" w:cs="Times New Roman"/>
          <w:sz w:val="24"/>
          <w:szCs w:val="24"/>
        </w:rPr>
      </w:pPr>
    </w:p>
    <w:p w14:paraId="414CFA0C" w14:textId="77777777" w:rsidR="001B0616" w:rsidRPr="00FA05AA" w:rsidRDefault="001B0616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 xml:space="preserve"> 5. Размер призового фонда </w:t>
      </w:r>
    </w:p>
    <w:p w14:paraId="5127448F" w14:textId="6AD2F0F9" w:rsidR="00C3110D" w:rsidRPr="00576C61" w:rsidRDefault="001B0616" w:rsidP="00576C61">
      <w:pPr>
        <w:rPr>
          <w:rFonts w:ascii="Times New Roman" w:hAnsi="Times New Roman" w:cs="Times New Roman"/>
          <w:szCs w:val="23"/>
        </w:rPr>
      </w:pPr>
      <w:r w:rsidRPr="00FA05AA">
        <w:rPr>
          <w:rFonts w:ascii="Times New Roman" w:hAnsi="Times New Roman" w:cs="Times New Roman"/>
          <w:sz w:val="24"/>
          <w:szCs w:val="24"/>
        </w:rPr>
        <w:t xml:space="preserve">5.1. </w:t>
      </w:r>
      <w:r w:rsidR="00B552D2" w:rsidRPr="00FA05AA">
        <w:rPr>
          <w:rFonts w:ascii="Times New Roman" w:hAnsi="Times New Roman" w:cs="Times New Roman"/>
          <w:sz w:val="24"/>
          <w:szCs w:val="24"/>
        </w:rPr>
        <w:t>В качестве приза выигр</w:t>
      </w:r>
      <w:r w:rsidR="00576C61">
        <w:rPr>
          <w:rFonts w:ascii="Times New Roman" w:hAnsi="Times New Roman" w:cs="Times New Roman"/>
          <w:sz w:val="24"/>
          <w:szCs w:val="24"/>
        </w:rPr>
        <w:t>а</w:t>
      </w:r>
      <w:r w:rsidR="00B552D2" w:rsidRPr="00FA05AA">
        <w:rPr>
          <w:rFonts w:ascii="Times New Roman" w:hAnsi="Times New Roman" w:cs="Times New Roman"/>
          <w:sz w:val="24"/>
          <w:szCs w:val="24"/>
        </w:rPr>
        <w:t xml:space="preserve">вшая команда по каждой номинации (3 </w:t>
      </w:r>
      <w:r w:rsidR="00D755A4" w:rsidRPr="00FA05AA">
        <w:rPr>
          <w:rFonts w:ascii="Times New Roman" w:hAnsi="Times New Roman" w:cs="Times New Roman"/>
          <w:sz w:val="24"/>
          <w:szCs w:val="24"/>
        </w:rPr>
        <w:t>выигравших</w:t>
      </w:r>
      <w:r w:rsidR="00B552D2" w:rsidRPr="00FA05AA">
        <w:rPr>
          <w:rFonts w:ascii="Times New Roman" w:hAnsi="Times New Roman" w:cs="Times New Roman"/>
          <w:sz w:val="24"/>
          <w:szCs w:val="24"/>
        </w:rPr>
        <w:t xml:space="preserve"> команды) получает промо-видео своего сценического выступления, а также продукцию брендов </w:t>
      </w:r>
      <w:r w:rsidR="00B552D2" w:rsidRPr="00FA05AA">
        <w:rPr>
          <w:rFonts w:ascii="Times New Roman" w:hAnsi="Times New Roman" w:cs="Times New Roman"/>
          <w:sz w:val="24"/>
          <w:szCs w:val="24"/>
          <w:lang w:val="en-US"/>
        </w:rPr>
        <w:t>ARTISTRY</w:t>
      </w:r>
      <w:r w:rsidR="00B552D2" w:rsidRPr="00FA05AA">
        <w:rPr>
          <w:rFonts w:ascii="Times New Roman" w:hAnsi="Times New Roman" w:cs="Times New Roman"/>
          <w:sz w:val="24"/>
          <w:szCs w:val="24"/>
        </w:rPr>
        <w:t xml:space="preserve"> и </w:t>
      </w:r>
      <w:r w:rsidR="00B552D2" w:rsidRPr="00FA05AA">
        <w:rPr>
          <w:rFonts w:ascii="Times New Roman" w:hAnsi="Times New Roman" w:cs="Times New Roman"/>
          <w:sz w:val="24"/>
          <w:szCs w:val="24"/>
          <w:lang w:val="en-US"/>
        </w:rPr>
        <w:t>NUTRILITE</w:t>
      </w:r>
      <w:r w:rsidR="00B552D2" w:rsidRPr="00FA05AA">
        <w:rPr>
          <w:rFonts w:ascii="Times New Roman" w:hAnsi="Times New Roman" w:cs="Times New Roman"/>
          <w:sz w:val="24"/>
          <w:szCs w:val="24"/>
        </w:rPr>
        <w:t xml:space="preserve"> на сумму, установленную Организатором и которая не разглашается настоящими правилами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="00B552D2" w:rsidRPr="00FA05AA">
        <w:rPr>
          <w:rFonts w:ascii="Times New Roman" w:hAnsi="Times New Roman" w:cs="Times New Roman"/>
          <w:sz w:val="24"/>
          <w:szCs w:val="24"/>
        </w:rPr>
        <w:t xml:space="preserve">а. Сценические атрибуты, произведенные для качественного исполнения номера на сцене (костюмы) также переходят в собственность победителей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="00B552D2" w:rsidRPr="00FA05AA">
        <w:rPr>
          <w:rFonts w:ascii="Times New Roman" w:hAnsi="Times New Roman" w:cs="Times New Roman"/>
          <w:sz w:val="24"/>
          <w:szCs w:val="24"/>
        </w:rPr>
        <w:t xml:space="preserve">а. </w:t>
      </w:r>
      <w:r w:rsidR="00C3110D">
        <w:rPr>
          <w:rFonts w:ascii="Times New Roman" w:hAnsi="Times New Roman" w:cs="Times New Roman"/>
          <w:sz w:val="24"/>
          <w:szCs w:val="24"/>
        </w:rPr>
        <w:t xml:space="preserve">Промо-видео не должно быть использовано в коммерческих целях. </w:t>
      </w:r>
      <w:r w:rsidR="00C3110D" w:rsidRPr="00FA40CC">
        <w:rPr>
          <w:rFonts w:ascii="Times New Roman" w:hAnsi="Times New Roman" w:cs="Times New Roman"/>
          <w:sz w:val="24"/>
          <w:szCs w:val="24"/>
        </w:rPr>
        <w:t xml:space="preserve">Участники Конкурса, соглашаясь с Правилами, подтверждают </w:t>
      </w:r>
      <w:r w:rsidR="00FA40CC" w:rsidRPr="00FA40CC">
        <w:rPr>
          <w:rFonts w:ascii="Times New Roman" w:hAnsi="Times New Roman" w:cs="Times New Roman"/>
          <w:sz w:val="24"/>
          <w:szCs w:val="24"/>
        </w:rPr>
        <w:t>свое</w:t>
      </w:r>
      <w:r w:rsidR="00C3110D" w:rsidRPr="00FA40CC">
        <w:rPr>
          <w:rFonts w:ascii="Times New Roman" w:hAnsi="Times New Roman" w:cs="Times New Roman"/>
          <w:sz w:val="24"/>
          <w:szCs w:val="24"/>
        </w:rPr>
        <w:t xml:space="preserve"> согласие </w:t>
      </w:r>
      <w:r w:rsidR="00C3110D" w:rsidRPr="00576C61">
        <w:rPr>
          <w:rFonts w:ascii="Times New Roman" w:hAnsi="Times New Roman" w:cs="Times New Roman"/>
          <w:sz w:val="24"/>
          <w:szCs w:val="24"/>
        </w:rPr>
        <w:t>на то</w:t>
      </w:r>
      <w:r w:rsidR="00FA40CC" w:rsidRPr="00576C61">
        <w:rPr>
          <w:rFonts w:ascii="Times New Roman" w:hAnsi="Times New Roman" w:cs="Times New Roman"/>
          <w:sz w:val="24"/>
          <w:szCs w:val="24"/>
        </w:rPr>
        <w:t xml:space="preserve">, </w:t>
      </w:r>
      <w:r w:rsidR="00FA40CC" w:rsidRPr="00576C61">
        <w:rPr>
          <w:rFonts w:ascii="Times New Roman" w:hAnsi="Times New Roman" w:cs="Times New Roman"/>
          <w:color w:val="1A1A1A"/>
          <w:sz w:val="24"/>
          <w:szCs w:val="24"/>
        </w:rPr>
        <w:t>что видео может быть размещено другими Участниками, которые присутствуют на видео, на общедоступных ресурсах</w:t>
      </w:r>
      <w:r w:rsidR="00C3110D" w:rsidRPr="00576C61">
        <w:rPr>
          <w:rFonts w:ascii="Times New Roman" w:hAnsi="Times New Roman" w:cs="Times New Roman"/>
          <w:sz w:val="24"/>
          <w:szCs w:val="24"/>
        </w:rPr>
        <w:t xml:space="preserve"> и не рассчитывают получить финансовую выгоду за появление в фото и видео материалах, связанных с Конкурсом.</w:t>
      </w:r>
    </w:p>
    <w:p w14:paraId="307344E8" w14:textId="77777777" w:rsidR="00C3110D" w:rsidRPr="00FA05AA" w:rsidRDefault="00C3110D">
      <w:pPr>
        <w:rPr>
          <w:rFonts w:ascii="Times New Roman" w:hAnsi="Times New Roman" w:cs="Times New Roman"/>
          <w:sz w:val="24"/>
          <w:szCs w:val="24"/>
        </w:rPr>
      </w:pPr>
    </w:p>
    <w:p w14:paraId="56E0AFF3" w14:textId="61BB2399" w:rsidR="007951F0" w:rsidRDefault="005870D6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>5.2. Определение 3 (трех</w:t>
      </w:r>
      <w:r w:rsidR="001B0616" w:rsidRPr="00FA05AA">
        <w:rPr>
          <w:rFonts w:ascii="Times New Roman" w:hAnsi="Times New Roman" w:cs="Times New Roman"/>
          <w:sz w:val="24"/>
          <w:szCs w:val="24"/>
        </w:rPr>
        <w:t xml:space="preserve">) </w:t>
      </w:r>
      <w:r w:rsidRPr="00FA05AA">
        <w:rPr>
          <w:rFonts w:ascii="Times New Roman" w:hAnsi="Times New Roman" w:cs="Times New Roman"/>
          <w:sz w:val="24"/>
          <w:szCs w:val="24"/>
        </w:rPr>
        <w:t>команд-</w:t>
      </w:r>
      <w:r w:rsidR="001B0616" w:rsidRPr="00FA05AA">
        <w:rPr>
          <w:rFonts w:ascii="Times New Roman" w:hAnsi="Times New Roman" w:cs="Times New Roman"/>
          <w:sz w:val="24"/>
          <w:szCs w:val="24"/>
        </w:rPr>
        <w:t>по</w:t>
      </w:r>
      <w:r w:rsidRPr="00FA05AA">
        <w:rPr>
          <w:rFonts w:ascii="Times New Roman" w:hAnsi="Times New Roman" w:cs="Times New Roman"/>
          <w:sz w:val="24"/>
          <w:szCs w:val="24"/>
        </w:rPr>
        <w:t>бедителей будет производиться 24</w:t>
      </w:r>
      <w:r w:rsidR="001B0616" w:rsidRPr="00FA05AA">
        <w:rPr>
          <w:rFonts w:ascii="Times New Roman" w:hAnsi="Times New Roman" w:cs="Times New Roman"/>
          <w:sz w:val="24"/>
          <w:szCs w:val="24"/>
        </w:rPr>
        <w:t xml:space="preserve"> </w:t>
      </w:r>
      <w:r w:rsidRPr="00FA05AA">
        <w:rPr>
          <w:rFonts w:ascii="Times New Roman" w:hAnsi="Times New Roman" w:cs="Times New Roman"/>
          <w:sz w:val="24"/>
          <w:szCs w:val="24"/>
        </w:rPr>
        <w:t>октября 2015 года</w:t>
      </w:r>
      <w:r w:rsidR="007951F0" w:rsidRPr="00FA05AA">
        <w:rPr>
          <w:rFonts w:ascii="Times New Roman" w:hAnsi="Times New Roman" w:cs="Times New Roman"/>
          <w:sz w:val="24"/>
          <w:szCs w:val="24"/>
        </w:rPr>
        <w:t xml:space="preserve"> </w:t>
      </w:r>
      <w:r w:rsidR="00F4207A" w:rsidRPr="00FA05AA">
        <w:rPr>
          <w:rFonts w:ascii="Times New Roman" w:hAnsi="Times New Roman" w:cs="Times New Roman"/>
          <w:sz w:val="24"/>
          <w:szCs w:val="24"/>
        </w:rPr>
        <w:t>в финал</w:t>
      </w:r>
      <w:r w:rsidR="007951F0" w:rsidRPr="00FA05AA">
        <w:rPr>
          <w:rFonts w:ascii="Times New Roman" w:hAnsi="Times New Roman" w:cs="Times New Roman"/>
          <w:sz w:val="24"/>
          <w:szCs w:val="24"/>
        </w:rPr>
        <w:t>е</w:t>
      </w:r>
      <w:r w:rsidR="00F4207A" w:rsidRPr="00FA05AA">
        <w:rPr>
          <w:rFonts w:ascii="Times New Roman" w:hAnsi="Times New Roman" w:cs="Times New Roman"/>
          <w:sz w:val="24"/>
          <w:szCs w:val="24"/>
        </w:rPr>
        <w:t xml:space="preserve"> О</w:t>
      </w:r>
      <w:r w:rsidR="007951F0" w:rsidRPr="00FA05AA">
        <w:rPr>
          <w:rFonts w:ascii="Times New Roman" w:hAnsi="Times New Roman" w:cs="Times New Roman"/>
          <w:sz w:val="24"/>
          <w:szCs w:val="24"/>
        </w:rPr>
        <w:t xml:space="preserve">тчетного концерта. Победители будут определены </w:t>
      </w:r>
      <w:r w:rsidR="00F4207A" w:rsidRPr="00FA05AA">
        <w:rPr>
          <w:rFonts w:ascii="Times New Roman" w:hAnsi="Times New Roman" w:cs="Times New Roman"/>
          <w:sz w:val="24"/>
          <w:szCs w:val="24"/>
        </w:rPr>
        <w:t xml:space="preserve">и объявлены </w:t>
      </w:r>
      <w:r w:rsidR="007951F0" w:rsidRPr="00FA05AA">
        <w:rPr>
          <w:rFonts w:ascii="Times New Roman" w:hAnsi="Times New Roman" w:cs="Times New Roman"/>
          <w:sz w:val="24"/>
          <w:szCs w:val="24"/>
        </w:rPr>
        <w:t>членами Жюри</w:t>
      </w:r>
      <w:r w:rsidR="00F4207A" w:rsidRPr="00FA05AA">
        <w:rPr>
          <w:rFonts w:ascii="Times New Roman" w:hAnsi="Times New Roman" w:cs="Times New Roman"/>
          <w:sz w:val="24"/>
          <w:szCs w:val="24"/>
        </w:rPr>
        <w:t xml:space="preserve"> на Отчетном концерте</w:t>
      </w:r>
      <w:r w:rsidR="007951F0" w:rsidRPr="00FA05AA">
        <w:rPr>
          <w:rFonts w:ascii="Times New Roman" w:hAnsi="Times New Roman" w:cs="Times New Roman"/>
          <w:sz w:val="24"/>
          <w:szCs w:val="24"/>
        </w:rPr>
        <w:t xml:space="preserve">. </w:t>
      </w:r>
      <w:r w:rsidR="00576C61">
        <w:rPr>
          <w:rFonts w:ascii="Times New Roman" w:hAnsi="Times New Roman" w:cs="Times New Roman"/>
          <w:sz w:val="24"/>
          <w:szCs w:val="24"/>
        </w:rPr>
        <w:t xml:space="preserve">Основными критериями при выборе победителя является </w:t>
      </w:r>
      <w:r w:rsidR="00576C61" w:rsidRPr="00576C61">
        <w:rPr>
          <w:rFonts w:ascii="Times New Roman" w:hAnsi="Times New Roman" w:cs="Times New Roman"/>
          <w:color w:val="1A1A1A"/>
          <w:sz w:val="24"/>
          <w:szCs w:val="24"/>
        </w:rPr>
        <w:t xml:space="preserve">1) умение работать в команде 2) слаженность действий, </w:t>
      </w:r>
      <w:proofErr w:type="spellStart"/>
      <w:r w:rsidR="00576C61" w:rsidRPr="00576C61">
        <w:rPr>
          <w:rFonts w:ascii="Times New Roman" w:hAnsi="Times New Roman" w:cs="Times New Roman"/>
          <w:color w:val="1A1A1A"/>
          <w:sz w:val="24"/>
          <w:szCs w:val="24"/>
        </w:rPr>
        <w:t>отработанность</w:t>
      </w:r>
      <w:proofErr w:type="spellEnd"/>
      <w:r w:rsidR="00576C61" w:rsidRPr="00576C61">
        <w:rPr>
          <w:rFonts w:ascii="Times New Roman" w:hAnsi="Times New Roman" w:cs="Times New Roman"/>
          <w:color w:val="1A1A1A"/>
          <w:sz w:val="24"/>
          <w:szCs w:val="24"/>
        </w:rPr>
        <w:t xml:space="preserve"> движений 3) раскрытие режиссерской идеи номера.</w:t>
      </w:r>
      <w:r w:rsidR="00576C61" w:rsidRPr="00576C61">
        <w:rPr>
          <w:rFonts w:ascii="Times New Roman" w:hAnsi="Times New Roman" w:cs="Times New Roman"/>
          <w:sz w:val="24"/>
          <w:szCs w:val="24"/>
        </w:rPr>
        <w:t xml:space="preserve"> </w:t>
      </w:r>
      <w:r w:rsidR="007951F0" w:rsidRPr="00FA05AA">
        <w:rPr>
          <w:rFonts w:ascii="Times New Roman" w:hAnsi="Times New Roman" w:cs="Times New Roman"/>
          <w:sz w:val="24"/>
          <w:szCs w:val="24"/>
        </w:rPr>
        <w:t>Информация о победителях также будет размещена на официальном сайте твор</w:t>
      </w:r>
      <w:r w:rsidR="00F4207A" w:rsidRPr="00FA05AA">
        <w:rPr>
          <w:rFonts w:ascii="Times New Roman" w:hAnsi="Times New Roman" w:cs="Times New Roman"/>
          <w:sz w:val="24"/>
          <w:szCs w:val="24"/>
        </w:rPr>
        <w:t>ческого конкурса через 1 день</w:t>
      </w:r>
      <w:r w:rsidR="007951F0" w:rsidRPr="00FA05AA">
        <w:rPr>
          <w:rFonts w:ascii="Times New Roman" w:hAnsi="Times New Roman" w:cs="Times New Roman"/>
          <w:sz w:val="24"/>
          <w:szCs w:val="24"/>
        </w:rPr>
        <w:t xml:space="preserve"> после проведения Отчетного концерта.</w:t>
      </w:r>
    </w:p>
    <w:p w14:paraId="6A7E8F74" w14:textId="77777777" w:rsidR="001B0616" w:rsidRPr="00FA05AA" w:rsidRDefault="001B0616">
      <w:pPr>
        <w:rPr>
          <w:rFonts w:ascii="Times New Roman" w:hAnsi="Times New Roman" w:cs="Times New Roman"/>
          <w:sz w:val="24"/>
          <w:szCs w:val="24"/>
        </w:rPr>
      </w:pPr>
    </w:p>
    <w:p w14:paraId="145232BB" w14:textId="77777777" w:rsidR="001B0616" w:rsidRPr="00FA05AA" w:rsidRDefault="005C3D9C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 xml:space="preserve"> 6</w:t>
      </w:r>
      <w:r w:rsidR="001B0616" w:rsidRPr="00FA05AA">
        <w:rPr>
          <w:rFonts w:ascii="Times New Roman" w:hAnsi="Times New Roman" w:cs="Times New Roman"/>
          <w:sz w:val="24"/>
          <w:szCs w:val="24"/>
        </w:rPr>
        <w:t xml:space="preserve">. Дополнительные условия. </w:t>
      </w:r>
    </w:p>
    <w:p w14:paraId="6EA67956" w14:textId="265B9C9F" w:rsidR="00F4207A" w:rsidRPr="00FA05AA" w:rsidRDefault="00F4207A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>6.1 Организатор вправе в любое время внести изменения в Правила Конкурса, разместив соответствующую информацию на Сайте Организатора. Участники Конкурса обязаны самостоятельно контролировать обновление Правил Конкурса, проверяя соответствующие изменения на Сайте Организатора</w:t>
      </w:r>
    </w:p>
    <w:p w14:paraId="3070DE64" w14:textId="77777777" w:rsidR="001B0616" w:rsidRPr="00FA05AA" w:rsidRDefault="005C3D9C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>6</w:t>
      </w:r>
      <w:r w:rsidR="001B0616" w:rsidRPr="00FA05AA">
        <w:rPr>
          <w:rFonts w:ascii="Times New Roman" w:hAnsi="Times New Roman" w:cs="Times New Roman"/>
          <w:sz w:val="24"/>
          <w:szCs w:val="24"/>
        </w:rPr>
        <w:t>.1.</w:t>
      </w:r>
      <w:r w:rsidRPr="00FA05AA">
        <w:rPr>
          <w:rFonts w:ascii="Times New Roman" w:hAnsi="Times New Roman" w:cs="Times New Roman"/>
          <w:sz w:val="24"/>
          <w:szCs w:val="24"/>
        </w:rPr>
        <w:t xml:space="preserve"> </w:t>
      </w:r>
      <w:r w:rsidR="001B0616" w:rsidRPr="00FA05AA">
        <w:rPr>
          <w:rFonts w:ascii="Times New Roman" w:hAnsi="Times New Roman" w:cs="Times New Roman"/>
          <w:sz w:val="24"/>
          <w:szCs w:val="24"/>
        </w:rPr>
        <w:t xml:space="preserve">Выплата денежного эквивалента приза не предусмотрена. </w:t>
      </w:r>
    </w:p>
    <w:p w14:paraId="75106D7A" w14:textId="309AFD20" w:rsidR="001B0616" w:rsidRPr="00FA05AA" w:rsidRDefault="005C3D9C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>6</w:t>
      </w:r>
      <w:r w:rsidR="001B0616" w:rsidRPr="00FA05AA">
        <w:rPr>
          <w:rFonts w:ascii="Times New Roman" w:hAnsi="Times New Roman" w:cs="Times New Roman"/>
          <w:sz w:val="24"/>
          <w:szCs w:val="24"/>
        </w:rPr>
        <w:t xml:space="preserve">.2. Организатор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sz w:val="24"/>
          <w:szCs w:val="24"/>
        </w:rPr>
        <w:t>а</w:t>
      </w:r>
      <w:r w:rsidR="001B0616" w:rsidRPr="00FA05AA">
        <w:rPr>
          <w:rFonts w:ascii="Times New Roman" w:hAnsi="Times New Roman" w:cs="Times New Roman"/>
          <w:sz w:val="24"/>
          <w:szCs w:val="24"/>
        </w:rPr>
        <w:t xml:space="preserve"> не несет ответственность за: </w:t>
      </w:r>
    </w:p>
    <w:p w14:paraId="1244E8A5" w14:textId="64D62710" w:rsidR="001B0616" w:rsidRPr="00FA05AA" w:rsidRDefault="005C3D9C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>6.</w:t>
      </w:r>
      <w:r w:rsidR="001B0616" w:rsidRPr="00FA05AA">
        <w:rPr>
          <w:rFonts w:ascii="Times New Roman" w:hAnsi="Times New Roman" w:cs="Times New Roman"/>
          <w:sz w:val="24"/>
          <w:szCs w:val="24"/>
        </w:rPr>
        <w:t xml:space="preserve">2.2. неполучение/несвоевременное получение сведений, необходимых для </w:t>
      </w:r>
      <w:r w:rsidRPr="00FA05AA">
        <w:rPr>
          <w:rFonts w:ascii="Times New Roman" w:hAnsi="Times New Roman" w:cs="Times New Roman"/>
          <w:sz w:val="24"/>
          <w:szCs w:val="24"/>
        </w:rPr>
        <w:t xml:space="preserve">последовательного участия в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sz w:val="24"/>
          <w:szCs w:val="24"/>
        </w:rPr>
        <w:t>е</w:t>
      </w:r>
      <w:r w:rsidR="001B0616" w:rsidRPr="00FA05AA">
        <w:rPr>
          <w:rFonts w:ascii="Times New Roman" w:hAnsi="Times New Roman" w:cs="Times New Roman"/>
          <w:sz w:val="24"/>
          <w:szCs w:val="24"/>
        </w:rPr>
        <w:t xml:space="preserve">, по вине самих Участников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="001B0616" w:rsidRPr="00FA05AA">
        <w:rPr>
          <w:rFonts w:ascii="Times New Roman" w:hAnsi="Times New Roman" w:cs="Times New Roman"/>
          <w:sz w:val="24"/>
          <w:szCs w:val="24"/>
        </w:rPr>
        <w:t xml:space="preserve">а, или по вине организаций связи, или по иным, не зависящим от Организатора причинам; </w:t>
      </w:r>
    </w:p>
    <w:p w14:paraId="789DB736" w14:textId="06A56AF4" w:rsidR="001B0616" w:rsidRPr="00FA05AA" w:rsidRDefault="005C3D9C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>6</w:t>
      </w:r>
      <w:r w:rsidR="001B0616" w:rsidRPr="00FA05AA">
        <w:rPr>
          <w:rFonts w:ascii="Times New Roman" w:hAnsi="Times New Roman" w:cs="Times New Roman"/>
          <w:sz w:val="24"/>
          <w:szCs w:val="24"/>
        </w:rPr>
        <w:t xml:space="preserve">.2.3. неисполнение (несвоевременное исполнение) участниками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sz w:val="24"/>
          <w:szCs w:val="24"/>
        </w:rPr>
        <w:t>а</w:t>
      </w:r>
      <w:r w:rsidR="001B0616" w:rsidRPr="00FA05AA">
        <w:rPr>
          <w:rFonts w:ascii="Times New Roman" w:hAnsi="Times New Roman" w:cs="Times New Roman"/>
          <w:sz w:val="24"/>
          <w:szCs w:val="24"/>
        </w:rPr>
        <w:t xml:space="preserve"> обязанностей, предусмотренных настоящими Правилами; </w:t>
      </w:r>
    </w:p>
    <w:p w14:paraId="558A9870" w14:textId="1304D9D3" w:rsidR="001B0616" w:rsidRPr="00FA05AA" w:rsidRDefault="005C3D9C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>6.2.4</w:t>
      </w:r>
      <w:r w:rsidR="001B0616" w:rsidRPr="00FA05AA">
        <w:rPr>
          <w:rFonts w:ascii="Times New Roman" w:hAnsi="Times New Roman" w:cs="Times New Roman"/>
          <w:sz w:val="24"/>
          <w:szCs w:val="24"/>
        </w:rPr>
        <w:t xml:space="preserve">. жизнь, здоровье, за моральные и/или психические травмы участников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sz w:val="24"/>
          <w:szCs w:val="24"/>
        </w:rPr>
        <w:t>а</w:t>
      </w:r>
      <w:r w:rsidR="001B0616" w:rsidRPr="00FA05AA">
        <w:rPr>
          <w:rFonts w:ascii="Times New Roman" w:hAnsi="Times New Roman" w:cs="Times New Roman"/>
          <w:sz w:val="24"/>
          <w:szCs w:val="24"/>
        </w:rPr>
        <w:t xml:space="preserve">, в связи с их участием. </w:t>
      </w:r>
    </w:p>
    <w:p w14:paraId="4106EA69" w14:textId="3C253C8F" w:rsidR="001B0616" w:rsidRPr="00FA05AA" w:rsidRDefault="005C3D9C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>6</w:t>
      </w:r>
      <w:r w:rsidR="001B0616" w:rsidRPr="00FA05AA">
        <w:rPr>
          <w:rFonts w:ascii="Times New Roman" w:hAnsi="Times New Roman" w:cs="Times New Roman"/>
          <w:sz w:val="24"/>
          <w:szCs w:val="24"/>
        </w:rPr>
        <w:t xml:space="preserve">.3. Принимая участие в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sz w:val="24"/>
          <w:szCs w:val="24"/>
        </w:rPr>
        <w:t>е</w:t>
      </w:r>
      <w:r w:rsidR="001B0616" w:rsidRPr="00FA05AA">
        <w:rPr>
          <w:rFonts w:ascii="Times New Roman" w:hAnsi="Times New Roman" w:cs="Times New Roman"/>
          <w:sz w:val="24"/>
          <w:szCs w:val="24"/>
        </w:rPr>
        <w:t>, Участник подтверждает, что полностью ознакомлен и согласен с настоящими Правилами, в частности, но, не ограничиваясь нижеследующим, подтверждает свое согласие:</w:t>
      </w:r>
    </w:p>
    <w:p w14:paraId="415BA34C" w14:textId="7B9109AB" w:rsidR="001B0616" w:rsidRPr="00FA05AA" w:rsidRDefault="005C3D9C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>6</w:t>
      </w:r>
      <w:r w:rsidR="001B0616" w:rsidRPr="00FA05AA">
        <w:rPr>
          <w:rFonts w:ascii="Times New Roman" w:hAnsi="Times New Roman" w:cs="Times New Roman"/>
          <w:sz w:val="24"/>
          <w:szCs w:val="24"/>
        </w:rPr>
        <w:t xml:space="preserve">.3.1. на определение победителей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="001B0616" w:rsidRPr="00FA05AA">
        <w:rPr>
          <w:rFonts w:ascii="Times New Roman" w:hAnsi="Times New Roman" w:cs="Times New Roman"/>
          <w:sz w:val="24"/>
          <w:szCs w:val="24"/>
        </w:rPr>
        <w:t xml:space="preserve">а в порядке, предусмотренном настоящими Правилами; </w:t>
      </w:r>
    </w:p>
    <w:p w14:paraId="73947CB0" w14:textId="062CEF84" w:rsidR="001B0616" w:rsidRPr="00FA05AA" w:rsidRDefault="005C3D9C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>6</w:t>
      </w:r>
      <w:r w:rsidR="001B0616" w:rsidRPr="00FA05AA">
        <w:rPr>
          <w:rFonts w:ascii="Times New Roman" w:hAnsi="Times New Roman" w:cs="Times New Roman"/>
          <w:sz w:val="24"/>
          <w:szCs w:val="24"/>
        </w:rPr>
        <w:t xml:space="preserve">.3.2. в случае каких - либо претензий к Организатору со стороны третьих лиц в связи с нарушением Участником прав третьих лиц в ходе проведения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="001B0616" w:rsidRPr="00FA05AA">
        <w:rPr>
          <w:rFonts w:ascii="Times New Roman" w:hAnsi="Times New Roman" w:cs="Times New Roman"/>
          <w:sz w:val="24"/>
          <w:szCs w:val="24"/>
        </w:rPr>
        <w:t xml:space="preserve">а, участник принимает на себя ответственность по самостоятельному разрешению таких споров; </w:t>
      </w:r>
    </w:p>
    <w:p w14:paraId="2280633A" w14:textId="3B10CD25" w:rsidR="001B0616" w:rsidRPr="00FA05AA" w:rsidRDefault="005C3D9C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>6</w:t>
      </w:r>
      <w:r w:rsidR="001B0616" w:rsidRPr="00FA05AA">
        <w:rPr>
          <w:rFonts w:ascii="Times New Roman" w:hAnsi="Times New Roman" w:cs="Times New Roman"/>
          <w:sz w:val="24"/>
          <w:szCs w:val="24"/>
        </w:rPr>
        <w:t xml:space="preserve">.3.3. на размещение на </w:t>
      </w:r>
      <w:r w:rsidR="00060C0D">
        <w:rPr>
          <w:rFonts w:ascii="Times New Roman" w:hAnsi="Times New Roman" w:cs="Times New Roman"/>
          <w:sz w:val="24"/>
          <w:szCs w:val="24"/>
        </w:rPr>
        <w:t xml:space="preserve">сайте Конкурса, </w:t>
      </w:r>
      <w:r w:rsidR="001B0616" w:rsidRPr="00FA05AA">
        <w:rPr>
          <w:rFonts w:ascii="Times New Roman" w:hAnsi="Times New Roman" w:cs="Times New Roman"/>
          <w:sz w:val="24"/>
          <w:szCs w:val="24"/>
        </w:rPr>
        <w:t xml:space="preserve">Сайте Организатора информации об Участнике </w:t>
      </w:r>
      <w:proofErr w:type="gramStart"/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sz w:val="24"/>
          <w:szCs w:val="24"/>
        </w:rPr>
        <w:t xml:space="preserve">а </w:t>
      </w:r>
      <w:r w:rsidR="00F4207A" w:rsidRPr="00FA05AA">
        <w:rPr>
          <w:rFonts w:ascii="Times New Roman" w:hAnsi="Times New Roman" w:cs="Times New Roman"/>
          <w:sz w:val="24"/>
          <w:szCs w:val="24"/>
        </w:rPr>
        <w:t xml:space="preserve"> на</w:t>
      </w:r>
      <w:proofErr w:type="gramEnd"/>
      <w:r w:rsidR="00F4207A" w:rsidRPr="00FA05AA">
        <w:rPr>
          <w:rFonts w:ascii="Times New Roman" w:hAnsi="Times New Roman" w:cs="Times New Roman"/>
          <w:sz w:val="24"/>
          <w:szCs w:val="24"/>
        </w:rPr>
        <w:t xml:space="preserve"> протяжении периода прохождения Конкурса</w:t>
      </w:r>
      <w:r w:rsidR="00060C0D">
        <w:rPr>
          <w:rFonts w:ascii="Times New Roman" w:hAnsi="Times New Roman" w:cs="Times New Roman"/>
          <w:sz w:val="24"/>
          <w:szCs w:val="24"/>
        </w:rPr>
        <w:t xml:space="preserve"> и в течение 3 (трех) лет после его завершения</w:t>
      </w:r>
      <w:r w:rsidRPr="00FA05AA">
        <w:rPr>
          <w:rFonts w:ascii="Times New Roman" w:hAnsi="Times New Roman" w:cs="Times New Roman"/>
          <w:sz w:val="24"/>
          <w:szCs w:val="24"/>
        </w:rPr>
        <w:t>.</w:t>
      </w:r>
    </w:p>
    <w:p w14:paraId="5CA0D026" w14:textId="140BEC88" w:rsidR="001B0616" w:rsidRPr="00FA05AA" w:rsidRDefault="00591A91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 xml:space="preserve">6.3.4 на размещение любых материалов, полученные в рамках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sz w:val="24"/>
          <w:szCs w:val="24"/>
        </w:rPr>
        <w:t>а (идеи, фото, видео и т.д.) на официальных информационных источниках Конкурса.</w:t>
      </w:r>
      <w:r w:rsidR="005C3D9C" w:rsidRPr="00FA05AA">
        <w:rPr>
          <w:rFonts w:ascii="Times New Roman" w:hAnsi="Times New Roman" w:cs="Times New Roman"/>
          <w:sz w:val="24"/>
          <w:szCs w:val="24"/>
        </w:rPr>
        <w:t>6</w:t>
      </w:r>
      <w:r w:rsidR="001B0616" w:rsidRPr="00FA05AA">
        <w:rPr>
          <w:rFonts w:ascii="Times New Roman" w:hAnsi="Times New Roman" w:cs="Times New Roman"/>
          <w:sz w:val="24"/>
          <w:szCs w:val="24"/>
        </w:rPr>
        <w:t>.</w:t>
      </w:r>
      <w:r w:rsidR="00F4207A" w:rsidRPr="00FA05AA">
        <w:rPr>
          <w:rFonts w:ascii="Times New Roman" w:hAnsi="Times New Roman" w:cs="Times New Roman"/>
          <w:sz w:val="24"/>
          <w:szCs w:val="24"/>
        </w:rPr>
        <w:t>4</w:t>
      </w:r>
      <w:r w:rsidR="001B0616" w:rsidRPr="00FA05AA">
        <w:rPr>
          <w:rFonts w:ascii="Times New Roman" w:hAnsi="Times New Roman" w:cs="Times New Roman"/>
          <w:sz w:val="24"/>
          <w:szCs w:val="24"/>
        </w:rPr>
        <w:t xml:space="preserve">.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="001B0616" w:rsidRPr="00FA05AA">
        <w:rPr>
          <w:rFonts w:ascii="Times New Roman" w:hAnsi="Times New Roman" w:cs="Times New Roman"/>
          <w:sz w:val="24"/>
          <w:szCs w:val="24"/>
        </w:rPr>
        <w:t xml:space="preserve"> и </w:t>
      </w:r>
      <w:r w:rsidR="001B0616" w:rsidRPr="00FA05AA">
        <w:rPr>
          <w:rFonts w:ascii="Times New Roman" w:hAnsi="Times New Roman" w:cs="Times New Roman"/>
          <w:sz w:val="24"/>
          <w:szCs w:val="24"/>
        </w:rPr>
        <w:lastRenderedPageBreak/>
        <w:t xml:space="preserve">данные положения и условия регулируются законодательством Российской Федерации, любые споры станут объектом исключительной юрисдикции российских судов. </w:t>
      </w:r>
    </w:p>
    <w:p w14:paraId="205E302D" w14:textId="7D08682D" w:rsidR="001B0616" w:rsidRPr="00FA05AA" w:rsidRDefault="00F4207A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>6</w:t>
      </w:r>
      <w:r w:rsidR="001B0616" w:rsidRPr="00FA05AA">
        <w:rPr>
          <w:rFonts w:ascii="Times New Roman" w:hAnsi="Times New Roman" w:cs="Times New Roman"/>
          <w:sz w:val="24"/>
          <w:szCs w:val="24"/>
        </w:rPr>
        <w:t>.</w:t>
      </w:r>
      <w:r w:rsidRPr="00FA05AA">
        <w:rPr>
          <w:rFonts w:ascii="Times New Roman" w:hAnsi="Times New Roman" w:cs="Times New Roman"/>
          <w:sz w:val="24"/>
          <w:szCs w:val="24"/>
        </w:rPr>
        <w:t>5</w:t>
      </w:r>
      <w:r w:rsidR="001B0616" w:rsidRPr="00FA05AA">
        <w:rPr>
          <w:rFonts w:ascii="Times New Roman" w:hAnsi="Times New Roman" w:cs="Times New Roman"/>
          <w:sz w:val="24"/>
          <w:szCs w:val="24"/>
        </w:rPr>
        <w:t xml:space="preserve">. Организатор имеет право отстранять от участия пользователей на своё усмотрение, если Участники пользуются недобросовестными методами для победы. </w:t>
      </w:r>
    </w:p>
    <w:p w14:paraId="586AF72D" w14:textId="57B882D5" w:rsidR="001B0616" w:rsidRDefault="00F4207A">
      <w:pPr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>6</w:t>
      </w:r>
      <w:r w:rsidR="001B0616" w:rsidRPr="00FA05AA">
        <w:rPr>
          <w:rFonts w:ascii="Times New Roman" w:hAnsi="Times New Roman" w:cs="Times New Roman"/>
          <w:sz w:val="24"/>
          <w:szCs w:val="24"/>
        </w:rPr>
        <w:t xml:space="preserve">.7. Становясь Участником, лицо соглашается, что в случае если он/она становится победителем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="001B0616" w:rsidRPr="00FA05AA">
        <w:rPr>
          <w:rFonts w:ascii="Times New Roman" w:hAnsi="Times New Roman" w:cs="Times New Roman"/>
          <w:sz w:val="24"/>
          <w:szCs w:val="24"/>
        </w:rPr>
        <w:t>а, Организатор вправе публично объявить об этом в любой форме, опубликовав такую информацию о победителе, как имя, фамилия, фотография, и уполномочивает Организатора на такое публичное объявление и раскрытие информации без уплаты какого-либо вознаграждения такому Участнику. Организатор оставляет за собой право использовать имена Победителей</w:t>
      </w:r>
      <w:r w:rsidR="006535BF" w:rsidRPr="00FA05AA">
        <w:rPr>
          <w:rFonts w:ascii="Times New Roman" w:hAnsi="Times New Roman" w:cs="Times New Roman"/>
          <w:sz w:val="24"/>
          <w:szCs w:val="24"/>
        </w:rPr>
        <w:t xml:space="preserve">, видео и фото материалы, сформированные в ходе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="006535BF" w:rsidRPr="00FA05AA">
        <w:rPr>
          <w:rFonts w:ascii="Times New Roman" w:hAnsi="Times New Roman" w:cs="Times New Roman"/>
          <w:sz w:val="24"/>
          <w:szCs w:val="24"/>
        </w:rPr>
        <w:t>а,</w:t>
      </w:r>
      <w:r w:rsidR="001B0616" w:rsidRPr="00FA05AA">
        <w:rPr>
          <w:rFonts w:ascii="Times New Roman" w:hAnsi="Times New Roman" w:cs="Times New Roman"/>
          <w:sz w:val="24"/>
          <w:szCs w:val="24"/>
        </w:rPr>
        <w:t xml:space="preserve"> во всех своих маркетинговых материалах</w:t>
      </w:r>
      <w:r w:rsidR="006535BF" w:rsidRPr="00FA05AA">
        <w:rPr>
          <w:rFonts w:ascii="Times New Roman" w:hAnsi="Times New Roman" w:cs="Times New Roman"/>
          <w:sz w:val="24"/>
          <w:szCs w:val="24"/>
        </w:rPr>
        <w:t>, официальном сайте, официальных группах в социальных сетях, официальных мероприятиях</w:t>
      </w:r>
      <w:r w:rsidR="001B0616" w:rsidRPr="00FA05AA">
        <w:rPr>
          <w:rFonts w:ascii="Times New Roman" w:hAnsi="Times New Roman" w:cs="Times New Roman"/>
          <w:sz w:val="24"/>
          <w:szCs w:val="24"/>
        </w:rPr>
        <w:t>.</w:t>
      </w:r>
    </w:p>
    <w:p w14:paraId="703A596D" w14:textId="6763B2BD" w:rsidR="00060C0D" w:rsidRPr="00FA05AA" w:rsidRDefault="00060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6.8. </w:t>
      </w:r>
      <w:r>
        <w:t>Организатор имеет право отстранять от участия пользователей на своё усмотрение, если Участники пользуются недобросовестными методами для победы.</w:t>
      </w:r>
    </w:p>
    <w:p w14:paraId="0C8A80B4" w14:textId="3AF8901F" w:rsidR="00861169" w:rsidRPr="00FA05AA" w:rsidRDefault="001B0616" w:rsidP="00861169">
      <w:pPr>
        <w:pStyle w:val="CommentText"/>
        <w:rPr>
          <w:rFonts w:ascii="Times New Roman" w:hAnsi="Times New Roman" w:cs="Times New Roman"/>
          <w:sz w:val="24"/>
          <w:szCs w:val="24"/>
        </w:rPr>
      </w:pPr>
      <w:r w:rsidRPr="00FA05AA">
        <w:rPr>
          <w:rFonts w:ascii="Times New Roman" w:hAnsi="Times New Roman" w:cs="Times New Roman"/>
          <w:sz w:val="24"/>
          <w:szCs w:val="24"/>
        </w:rPr>
        <w:t xml:space="preserve"> </w:t>
      </w:r>
      <w:r w:rsidR="00060C0D">
        <w:rPr>
          <w:rFonts w:ascii="Times New Roman" w:hAnsi="Times New Roman" w:cs="Times New Roman"/>
          <w:sz w:val="24"/>
          <w:szCs w:val="24"/>
        </w:rPr>
        <w:t xml:space="preserve">6.9. </w:t>
      </w:r>
      <w:r w:rsidRPr="00FA05AA">
        <w:rPr>
          <w:rFonts w:ascii="Times New Roman" w:hAnsi="Times New Roman" w:cs="Times New Roman"/>
          <w:sz w:val="24"/>
          <w:szCs w:val="24"/>
        </w:rPr>
        <w:t xml:space="preserve"> </w:t>
      </w:r>
      <w:r w:rsidR="00060C0D">
        <w:rPr>
          <w:rFonts w:ascii="Times New Roman" w:hAnsi="Times New Roman" w:cs="Times New Roman"/>
          <w:sz w:val="24"/>
          <w:szCs w:val="24"/>
        </w:rPr>
        <w:t xml:space="preserve">Регистрируясь на официальном сайте Конкурса, Участник тем самым соглашается на обработку своих персональных данных, включая, но не ограничиваясь, ФИО, место проживания, дату рождения, </w:t>
      </w:r>
      <w:r w:rsidR="00D755A4">
        <w:rPr>
          <w:rFonts w:ascii="Times New Roman" w:hAnsi="Times New Roman" w:cs="Times New Roman"/>
          <w:sz w:val="24"/>
          <w:szCs w:val="24"/>
        </w:rPr>
        <w:t xml:space="preserve">контактный телефон, </w:t>
      </w:r>
      <w:r w:rsidR="00060C0D">
        <w:rPr>
          <w:rFonts w:ascii="Times New Roman" w:hAnsi="Times New Roman" w:cs="Times New Roman"/>
          <w:sz w:val="24"/>
          <w:szCs w:val="24"/>
        </w:rPr>
        <w:t>иная информация, которая может быть запрошено Организатором. Организатор обрабатывает персональные данные в целях проведения Конкурса в полном соответствии с действующим законодательством Российской Федерации в области персональных данных.  Организатор вправе передавать третьим лицам персональны</w:t>
      </w:r>
      <w:r w:rsidR="00D755A4">
        <w:rPr>
          <w:rFonts w:ascii="Times New Roman" w:hAnsi="Times New Roman" w:cs="Times New Roman"/>
          <w:sz w:val="24"/>
          <w:szCs w:val="24"/>
        </w:rPr>
        <w:t xml:space="preserve">е данные Участников, при условии соблюдения третьими лицами требований конфиденциальности и безопасности персональных данных, в том числе участник </w:t>
      </w:r>
      <w:del w:id="1" w:author="Angelina Isaeva" w:date="2015-08-06T11:40:00Z">
        <w:r w:rsidR="00D755A4" w:rsidDel="002D115B">
          <w:rPr>
            <w:rFonts w:ascii="Times New Roman" w:hAnsi="Times New Roman" w:cs="Times New Roman"/>
            <w:sz w:val="24"/>
            <w:szCs w:val="24"/>
          </w:rPr>
          <w:delText>согалашается</w:delText>
        </w:r>
      </w:del>
      <w:ins w:id="2" w:author="Angelina Isaeva" w:date="2015-08-06T11:40:00Z">
        <w:r w:rsidR="002D115B">
          <w:rPr>
            <w:rFonts w:ascii="Times New Roman" w:hAnsi="Times New Roman" w:cs="Times New Roman"/>
            <w:sz w:val="24"/>
            <w:szCs w:val="24"/>
          </w:rPr>
          <w:t>соглашается</w:t>
        </w:r>
      </w:ins>
      <w:bookmarkStart w:id="3" w:name="_GoBack"/>
      <w:bookmarkEnd w:id="3"/>
      <w:r w:rsidR="00D755A4">
        <w:rPr>
          <w:rFonts w:ascii="Times New Roman" w:hAnsi="Times New Roman" w:cs="Times New Roman"/>
          <w:sz w:val="24"/>
          <w:szCs w:val="24"/>
        </w:rPr>
        <w:t xml:space="preserve"> на трансграничную передачу персональных данных. </w:t>
      </w:r>
      <w:r w:rsidRPr="00FA05AA">
        <w:rPr>
          <w:rFonts w:ascii="Times New Roman" w:hAnsi="Times New Roman" w:cs="Times New Roman"/>
          <w:sz w:val="24"/>
          <w:szCs w:val="24"/>
        </w:rPr>
        <w:t xml:space="preserve">В случае необходимости, в том числе, но, не ограничиваясь, для целей вручения приза, Организатор вправе затребовать у участников </w:t>
      </w:r>
      <w:r w:rsidR="00AE3D6A" w:rsidRPr="00FA05AA">
        <w:rPr>
          <w:rFonts w:ascii="Times New Roman" w:hAnsi="Times New Roman" w:cs="Times New Roman"/>
          <w:sz w:val="24"/>
          <w:szCs w:val="24"/>
        </w:rPr>
        <w:t>Конкурс</w:t>
      </w:r>
      <w:r w:rsidRPr="00FA05AA">
        <w:rPr>
          <w:rFonts w:ascii="Times New Roman" w:hAnsi="Times New Roman" w:cs="Times New Roman"/>
          <w:sz w:val="24"/>
          <w:szCs w:val="24"/>
        </w:rPr>
        <w:t>а необходимую информацию, в том числе персональные данные участников, для предоставления их в соответствии с действующим законодательством РФ в государственные органы.</w:t>
      </w:r>
      <w:r w:rsidR="00861169" w:rsidRPr="00FA05AA">
        <w:rPr>
          <w:rFonts w:ascii="Times New Roman" w:hAnsi="Times New Roman" w:cs="Times New Roman"/>
          <w:sz w:val="24"/>
          <w:szCs w:val="24"/>
        </w:rPr>
        <w:t xml:space="preserve"> </w:t>
      </w:r>
      <w:r w:rsidR="00D755A4">
        <w:rPr>
          <w:rFonts w:ascii="Times New Roman" w:hAnsi="Times New Roman" w:cs="Times New Roman"/>
          <w:sz w:val="24"/>
          <w:szCs w:val="24"/>
        </w:rPr>
        <w:t xml:space="preserve">Организатор вправе обрабатывать персональные данные в рамках проведения Конкурса, а также в течение неопределённого срока после завершения Конкурса. </w:t>
      </w:r>
    </w:p>
    <w:p w14:paraId="1A996878" w14:textId="3D3A9C49" w:rsidR="00A72169" w:rsidRPr="00FA05AA" w:rsidRDefault="00A72169">
      <w:pPr>
        <w:rPr>
          <w:rFonts w:ascii="Times New Roman" w:hAnsi="Times New Roman" w:cs="Times New Roman"/>
          <w:sz w:val="24"/>
          <w:szCs w:val="24"/>
        </w:rPr>
      </w:pPr>
    </w:p>
    <w:sectPr w:rsidR="00A72169" w:rsidRPr="00FA05AA" w:rsidSect="00A72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85645"/>
    <w:multiLevelType w:val="hybridMultilevel"/>
    <w:tmpl w:val="BB542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C2D7D"/>
    <w:multiLevelType w:val="hybridMultilevel"/>
    <w:tmpl w:val="BB542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D6042"/>
    <w:multiLevelType w:val="hybridMultilevel"/>
    <w:tmpl w:val="48B6F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E54C9"/>
    <w:multiLevelType w:val="hybridMultilevel"/>
    <w:tmpl w:val="B0E4ACE0"/>
    <w:lvl w:ilvl="0" w:tplc="5A3657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ina Isaeva">
    <w15:presenceInfo w15:providerId="None" w15:userId="Angelina Isae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oNotTrackMoves/>
  <w:defaultTabStop w:val="708"/>
  <w:characterSpacingControl w:val="doNotCompress"/>
  <w:compat>
    <w:compatSetting w:name="compatibilityMode" w:uri="http://schemas.microsoft.com/office/word" w:val="12"/>
  </w:compat>
  <w:rsids>
    <w:rsidRoot w:val="001B0616"/>
    <w:rsid w:val="00060C0D"/>
    <w:rsid w:val="00083C21"/>
    <w:rsid w:val="00084140"/>
    <w:rsid w:val="0008668F"/>
    <w:rsid w:val="00086C04"/>
    <w:rsid w:val="00092852"/>
    <w:rsid w:val="00117CDB"/>
    <w:rsid w:val="001B0616"/>
    <w:rsid w:val="001E5740"/>
    <w:rsid w:val="002004B1"/>
    <w:rsid w:val="002369C5"/>
    <w:rsid w:val="002A6FAC"/>
    <w:rsid w:val="002C687B"/>
    <w:rsid w:val="002D115B"/>
    <w:rsid w:val="002E1C20"/>
    <w:rsid w:val="002F4833"/>
    <w:rsid w:val="002F6470"/>
    <w:rsid w:val="00340996"/>
    <w:rsid w:val="003807E8"/>
    <w:rsid w:val="003814D1"/>
    <w:rsid w:val="00397E8A"/>
    <w:rsid w:val="003D07D3"/>
    <w:rsid w:val="003F3049"/>
    <w:rsid w:val="00411653"/>
    <w:rsid w:val="00424DC3"/>
    <w:rsid w:val="00457B49"/>
    <w:rsid w:val="004A58D1"/>
    <w:rsid w:val="004E5BF1"/>
    <w:rsid w:val="0052049E"/>
    <w:rsid w:val="00546ACC"/>
    <w:rsid w:val="00576C61"/>
    <w:rsid w:val="005870D6"/>
    <w:rsid w:val="00591A91"/>
    <w:rsid w:val="005C3D9C"/>
    <w:rsid w:val="005E759C"/>
    <w:rsid w:val="00644BF1"/>
    <w:rsid w:val="006535BF"/>
    <w:rsid w:val="0068423B"/>
    <w:rsid w:val="006B1E87"/>
    <w:rsid w:val="006B566E"/>
    <w:rsid w:val="007054B9"/>
    <w:rsid w:val="007361F7"/>
    <w:rsid w:val="00746583"/>
    <w:rsid w:val="007951F0"/>
    <w:rsid w:val="007A1C6B"/>
    <w:rsid w:val="007B4511"/>
    <w:rsid w:val="007C6C86"/>
    <w:rsid w:val="00861169"/>
    <w:rsid w:val="00896FB1"/>
    <w:rsid w:val="008972CD"/>
    <w:rsid w:val="008F2BC6"/>
    <w:rsid w:val="00921B22"/>
    <w:rsid w:val="00936BCF"/>
    <w:rsid w:val="009514B5"/>
    <w:rsid w:val="00953F13"/>
    <w:rsid w:val="009D3AB8"/>
    <w:rsid w:val="009E3458"/>
    <w:rsid w:val="009F7F92"/>
    <w:rsid w:val="00A277F5"/>
    <w:rsid w:val="00A42DDF"/>
    <w:rsid w:val="00A61609"/>
    <w:rsid w:val="00A72169"/>
    <w:rsid w:val="00AB5DFF"/>
    <w:rsid w:val="00AB6B7A"/>
    <w:rsid w:val="00AE3D6A"/>
    <w:rsid w:val="00B12A40"/>
    <w:rsid w:val="00B552D2"/>
    <w:rsid w:val="00C00C4E"/>
    <w:rsid w:val="00C037C2"/>
    <w:rsid w:val="00C3110D"/>
    <w:rsid w:val="00CB40CE"/>
    <w:rsid w:val="00CE22D9"/>
    <w:rsid w:val="00CF3260"/>
    <w:rsid w:val="00D171C3"/>
    <w:rsid w:val="00D247E6"/>
    <w:rsid w:val="00D436CB"/>
    <w:rsid w:val="00D65C85"/>
    <w:rsid w:val="00D755A4"/>
    <w:rsid w:val="00D93F95"/>
    <w:rsid w:val="00DC03EC"/>
    <w:rsid w:val="00DD3A34"/>
    <w:rsid w:val="00DF7389"/>
    <w:rsid w:val="00E936F8"/>
    <w:rsid w:val="00E95493"/>
    <w:rsid w:val="00EA14AF"/>
    <w:rsid w:val="00EC3DA9"/>
    <w:rsid w:val="00ED145C"/>
    <w:rsid w:val="00F4207A"/>
    <w:rsid w:val="00F96A25"/>
    <w:rsid w:val="00FA05AA"/>
    <w:rsid w:val="00FA40CC"/>
    <w:rsid w:val="00FC735E"/>
    <w:rsid w:val="00FE0AF7"/>
    <w:rsid w:val="00FF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2F90"/>
  <w15:docId w15:val="{6ECA59EA-E9B0-4461-BF9E-4A135156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6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69C5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CommentReference">
    <w:name w:val="annotation reference"/>
    <w:basedOn w:val="DefaultParagraphFont"/>
    <w:semiHidden/>
    <w:unhideWhenUsed/>
    <w:rsid w:val="00AB6B7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B6B7A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B6B7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B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B7A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61F7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61F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616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8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rldefense.proofpoint.com/v2/url?u=http-3A__www.agen-2Dproject.ru&amp;d=BQMFaQ&amp;c=FZtl5AxHZ8DmQg6T1jQWZg&amp;r=d69iozBk8pgE2VHD9dhhc-rUnmv0c3Edxo27bz_Llbw&amp;m=wJZ5EkedmsMTwE_UeyoBPRV1xR7i5SzMCYgNym1S-bM&amp;s=6CUS8ycvN3ugahO7ThT3QemWhIXVfDXew1GuVrmwNvM&amp;e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7</Pages>
  <Words>2318</Words>
  <Characters>13218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Sunfox</dc:creator>
  <cp:lastModifiedBy>Angelina Isaeva</cp:lastModifiedBy>
  <cp:revision>39</cp:revision>
  <dcterms:created xsi:type="dcterms:W3CDTF">2015-07-14T12:37:00Z</dcterms:created>
  <dcterms:modified xsi:type="dcterms:W3CDTF">2015-08-06T08:40:00Z</dcterms:modified>
</cp:coreProperties>
</file>